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36580BA6" w:rsidR="00FE1149" w:rsidRPr="00366D7A" w:rsidRDefault="00747911" w:rsidP="00366D7A">
      <w:pPr>
        <w:jc w:val="both"/>
        <w:rPr>
          <w:rFonts w:ascii="Times New Roman" w:eastAsia="Times New Roman" w:hAnsi="Times New Roman" w:cs="Times New Roman"/>
        </w:rPr>
      </w:pPr>
      <w:commentRangeStart w:id="0"/>
      <w:ins w:id="1" w:author="Microsoft Office User" w:date="2021-11-29T15:29:00Z">
        <w:r w:rsidRPr="0081512A">
          <w:rPr>
            <w:rFonts w:ascii="Times New Roman" w:hAnsi="Times New Roman" w:cs="Times New Roman"/>
          </w:rPr>
          <w:t>Ha</w:t>
        </w:r>
      </w:ins>
      <w:commentRangeEnd w:id="0"/>
      <w:ins w:id="2" w:author="Microsoft Office User" w:date="2021-11-29T16:28:00Z">
        <w:r w:rsidR="00DE5DAB">
          <w:rPr>
            <w:rStyle w:val="CommentReference"/>
          </w:rPr>
          <w:commentReference w:id="0"/>
        </w:r>
      </w:ins>
      <w:ins w:id="3" w:author="Microsoft Office User" w:date="2021-11-29T15:29:00Z">
        <w:r w:rsidRPr="0081512A">
          <w:rPr>
            <w:rFonts w:ascii="Times New Roman" w:hAnsi="Times New Roman" w:cs="Times New Roman"/>
          </w:rPr>
          <w:t xml:space="preserve">plotype is a long standing term, which originally referred to the entire genome that individual inherits from </w:t>
        </w:r>
      </w:ins>
      <w:ins w:id="4" w:author="Microsoft Office User" w:date="2021-11-29T15:30:00Z">
        <w:r w:rsidRPr="0081512A">
          <w:rPr>
            <w:rFonts w:ascii="Times New Roman" w:hAnsi="Times New Roman" w:cs="Times New Roman"/>
          </w:rPr>
          <w:t>a single</w:t>
        </w:r>
      </w:ins>
      <w:ins w:id="5" w:author="Microsoft Office User" w:date="2021-11-29T15:29:00Z">
        <w:r w:rsidRPr="0081512A">
          <w:rPr>
            <w:rFonts w:ascii="Times New Roman" w:hAnsi="Times New Roman" w:cs="Times New Roman"/>
          </w:rPr>
          <w:t xml:space="preserve"> parent in sexual species</w:t>
        </w:r>
      </w:ins>
      <w:ins w:id="6" w:author="Microsoft Office User" w:date="2021-11-29T15:30:00Z">
        <w:r w:rsidRPr="0081512A">
          <w:rPr>
            <w:rFonts w:ascii="Times New Roman" w:hAnsi="Times New Roman" w:cs="Times New Roman"/>
          </w:rPr>
          <w:t xml:space="preserve">. </w:t>
        </w:r>
      </w:ins>
      <w:ins w:id="7" w:author="Microsoft Office User" w:date="2021-11-29T15:31:00Z">
        <w:r w:rsidRPr="0081512A">
          <w:rPr>
            <w:rFonts w:ascii="Times New Roman" w:hAnsi="Times New Roman" w:cs="Times New Roman"/>
          </w:rPr>
          <w:t xml:space="preserve">However in practice, term </w:t>
        </w:r>
      </w:ins>
      <w:ins w:id="8" w:author="Microsoft Office User" w:date="2021-11-29T15:30:00Z">
        <w:r w:rsidRPr="0081512A">
          <w:rPr>
            <w:rFonts w:ascii="Times New Roman" w:hAnsi="Times New Roman" w:cs="Times New Roman"/>
          </w:rPr>
          <w:t xml:space="preserve">haplotypes </w:t>
        </w:r>
      </w:ins>
      <w:ins w:id="9" w:author="Microsoft Office User" w:date="2021-11-29T15:31:00Z">
        <w:r w:rsidRPr="0081512A">
          <w:rPr>
            <w:rFonts w:ascii="Times New Roman" w:hAnsi="Times New Roman" w:cs="Times New Roman"/>
          </w:rPr>
          <w:t xml:space="preserve">is used </w:t>
        </w:r>
      </w:ins>
      <w:ins w:id="10" w:author="Microsoft Office User" w:date="2021-11-29T15:30:00Z">
        <w:r w:rsidRPr="0081512A">
          <w:rPr>
            <w:rFonts w:ascii="Times New Roman" w:hAnsi="Times New Roman" w:cs="Times New Roman"/>
          </w:rPr>
          <w:t xml:space="preserve">not in </w:t>
        </w:r>
      </w:ins>
      <w:ins w:id="11" w:author="Microsoft Office User" w:date="2021-11-29T15:32:00Z">
        <w:r w:rsidRPr="0081512A">
          <w:rPr>
            <w:rFonts w:ascii="Times New Roman" w:hAnsi="Times New Roman" w:cs="Times New Roman"/>
          </w:rPr>
          <w:t xml:space="preserve">necessarily in </w:t>
        </w:r>
      </w:ins>
      <w:ins w:id="12" w:author="Microsoft Office User" w:date="2021-11-29T15:30:00Z">
        <w:r w:rsidRPr="0081512A">
          <w:rPr>
            <w:rFonts w:ascii="Times New Roman" w:hAnsi="Times New Roman" w:cs="Times New Roman"/>
          </w:rPr>
          <w:t>application to the whole genomes</w:t>
        </w:r>
      </w:ins>
      <w:ins w:id="13" w:author="Microsoft Office User" w:date="2021-11-29T15:32:00Z">
        <w:r w:rsidRPr="0081512A">
          <w:rPr>
            <w:rFonts w:ascii="Times New Roman" w:hAnsi="Times New Roman" w:cs="Times New Roman"/>
          </w:rPr>
          <w:t xml:space="preserve">, </w:t>
        </w:r>
      </w:ins>
      <w:ins w:id="14" w:author="Microsoft Office User" w:date="2021-11-29T15:30:00Z">
        <w:r w:rsidRPr="0081512A">
          <w:rPr>
            <w:rFonts w:ascii="Times New Roman" w:hAnsi="Times New Roman" w:cs="Times New Roman"/>
          </w:rPr>
          <w:t>but to some limited region</w:t>
        </w:r>
      </w:ins>
      <w:ins w:id="15" w:author="Microsoft Office User" w:date="2021-11-29T15:32:00Z">
        <w:r w:rsidRPr="0081512A">
          <w:rPr>
            <w:rFonts w:ascii="Times New Roman" w:hAnsi="Times New Roman" w:cs="Times New Roman"/>
          </w:rPr>
          <w:t xml:space="preserve"> </w:t>
        </w:r>
        <w:r w:rsidR="0081512A" w:rsidRPr="0081512A">
          <w:rPr>
            <w:rFonts w:ascii="Times New Roman" w:hAnsi="Times New Roman" w:cs="Times New Roman"/>
          </w:rPr>
          <w:t>or even a sing</w:t>
        </w:r>
      </w:ins>
      <w:r w:rsidR="0081512A">
        <w:rPr>
          <w:rFonts w:ascii="Times New Roman" w:hAnsi="Times New Roman" w:cs="Times New Roman"/>
        </w:rPr>
        <w:t>l</w:t>
      </w:r>
      <w:ins w:id="16" w:author="Microsoft Office User" w:date="2021-11-29T15:32:00Z">
        <w:r w:rsidR="0081512A" w:rsidRPr="0081512A">
          <w:rPr>
            <w:rFonts w:ascii="Times New Roman" w:hAnsi="Times New Roman" w:cs="Times New Roman"/>
          </w:rPr>
          <w:t>e site</w:t>
        </w:r>
      </w:ins>
      <w:ins w:id="17" w:author="Microsoft Office User" w:date="2021-11-29T15:30:00Z">
        <w:r w:rsidRPr="0081512A">
          <w:rPr>
            <w:rFonts w:ascii="Times New Roman" w:hAnsi="Times New Roman" w:cs="Times New Roman"/>
          </w:rPr>
          <w:t>.</w:t>
        </w:r>
      </w:ins>
      <w:ins w:id="18" w:author="Microsoft Office User" w:date="2021-11-29T15:29:00Z">
        <w:r w:rsidRPr="0081512A">
          <w:rPr>
            <w:rFonts w:ascii="Times New Roman" w:hAnsi="Times New Roman" w:cs="Times New Roman"/>
          </w:rPr>
          <w:t xml:space="preserve"> </w:t>
        </w:r>
      </w:ins>
      <w:commentRangeStart w:id="19"/>
      <w:commentRangeStart w:id="20"/>
      <w:del w:id="21" w:author="Microsoft Office User" w:date="2021-11-29T15:32:00Z">
        <w:r w:rsidR="004507C5" w:rsidRPr="0081512A" w:rsidDel="0081512A">
          <w:rPr>
            <w:rFonts w:ascii="Times New Roman" w:eastAsia="Times New Roman" w:hAnsi="Times New Roman" w:cs="Times New Roman"/>
            <w:highlight w:val="white"/>
          </w:rPr>
          <w:delText>A haplotype has a clear</w:delText>
        </w:r>
      </w:del>
      <w:ins w:id="22" w:author="Microsoft Office User" w:date="2021-11-29T15:32:00Z">
        <w:r w:rsidR="0081512A" w:rsidRPr="0081512A">
          <w:rPr>
            <w:rFonts w:ascii="Times New Roman" w:eastAsia="Times New Roman" w:hAnsi="Times New Roman" w:cs="Times New Roman"/>
            <w:highlight w:val="white"/>
          </w:rPr>
          <w:t xml:space="preserve">One could generalize this </w:t>
        </w:r>
      </w:ins>
      <w:del w:id="23" w:author="Microsoft Office User" w:date="2021-11-29T15:32:00Z">
        <w:r w:rsidR="004507C5" w:rsidRPr="0081512A" w:rsidDel="0081512A">
          <w:rPr>
            <w:rFonts w:ascii="Times New Roman" w:eastAsia="Times New Roman" w:hAnsi="Times New Roman" w:cs="Times New Roman"/>
            <w:highlight w:val="white"/>
          </w:rPr>
          <w:delText xml:space="preserve"> </w:delText>
        </w:r>
      </w:del>
      <w:r w:rsidR="004507C5" w:rsidRPr="0081512A">
        <w:rPr>
          <w:rFonts w:ascii="Times New Roman" w:eastAsia="Times New Roman" w:hAnsi="Times New Roman" w:cs="Times New Roman"/>
          <w:highlight w:val="white"/>
        </w:rPr>
        <w:t>definition: it is simply a haploid genotype</w:t>
      </w:r>
      <w:ins w:id="24" w:author="sean stankowski" w:date="2021-11-28T15:52:00Z">
        <w:r w:rsidR="004507C5" w:rsidRPr="0081512A">
          <w:rPr>
            <w:rFonts w:ascii="Times New Roman" w:eastAsia="Times New Roman" w:hAnsi="Times New Roman" w:cs="Times New Roman"/>
            <w:highlight w:val="white"/>
          </w:rPr>
          <w:t>, representing the maternal and paternal contributions to variation at a single site</w:t>
        </w:r>
      </w:ins>
      <w:r w:rsidR="004507C5" w:rsidRPr="0081512A">
        <w:rPr>
          <w:rFonts w:ascii="Times New Roman" w:eastAsia="Times New Roman" w:hAnsi="Times New Roman" w:cs="Times New Roman"/>
          <w:highlight w:val="white"/>
        </w:rPr>
        <w:t xml:space="preserve"> extending the notion of an allele from one site to many.</w:t>
      </w:r>
      <w:commentRangeEnd w:id="19"/>
      <w:r w:rsidR="004507C5" w:rsidRPr="0081512A">
        <w:rPr>
          <w:rFonts w:ascii="Times New Roman" w:hAnsi="Times New Roman" w:cs="Times New Roman"/>
        </w:rPr>
        <w:commentReference w:id="19"/>
      </w:r>
      <w:commentRangeEnd w:id="20"/>
      <w:r w:rsidR="0081512A" w:rsidRPr="0081512A">
        <w:rPr>
          <w:rStyle w:val="CommentReference"/>
          <w:rFonts w:ascii="Times New Roman" w:hAnsi="Times New Roman" w:cs="Times New Roman"/>
        </w:rPr>
        <w:commentReference w:id="20"/>
      </w:r>
      <w:r w:rsidR="004507C5" w:rsidRPr="0081512A">
        <w:rPr>
          <w:rFonts w:ascii="Times New Roman" w:eastAsia="Times New Roman" w:hAnsi="Times New Roman" w:cs="Times New Roman"/>
          <w:highlight w:val="white"/>
        </w:rPr>
        <w:t xml:space="preserve"> </w:t>
      </w:r>
      <w:ins w:id="25" w:author="sean stankowski" w:date="2021-11-28T15:43:00Z">
        <w:r w:rsidR="004507C5" w:rsidRPr="0081512A">
          <w:rPr>
            <w:rFonts w:ascii="Times New Roman" w:eastAsia="Times New Roman" w:hAnsi="Times New Roman" w:cs="Times New Roman"/>
            <w:highlight w:val="white"/>
          </w:rPr>
          <w:t xml:space="preserve">Although it is a widely used </w:t>
        </w:r>
      </w:ins>
      <w:del w:id="26" w:author="sean stankowski" w:date="2021-11-28T15:43:00Z">
        <w:r w:rsidR="004507C5" w:rsidRPr="0081512A">
          <w:rPr>
            <w:rFonts w:ascii="Times New Roman" w:eastAsia="Times New Roman" w:hAnsi="Times New Roman" w:cs="Times New Roman"/>
            <w:highlight w:val="white"/>
          </w:rPr>
          <w:delText>In contrast, the</w:delText>
        </w:r>
      </w:del>
      <w:ins w:id="27" w:author="sean stankowski" w:date="2021-11-28T15:43:00Z">
        <w:r w:rsidR="004507C5" w:rsidRPr="0081512A">
          <w:rPr>
            <w:rFonts w:ascii="Times New Roman" w:eastAsia="Times New Roman" w:hAnsi="Times New Roman" w:cs="Times New Roman"/>
            <w:highlight w:val="white"/>
          </w:rPr>
          <w:t>meaning of the</w:t>
        </w:r>
      </w:ins>
      <w:r w:rsidR="004507C5" w:rsidRPr="0081512A">
        <w:rPr>
          <w:rFonts w:ascii="Times New Roman" w:eastAsia="Times New Roman" w:hAnsi="Times New Roman" w:cs="Times New Roman"/>
          <w:highlight w:val="white"/>
        </w:rPr>
        <w:t xml:space="preserve"> term “haplotype block" is </w:t>
      </w:r>
      <w:del w:id="28" w:author="sean stankowski" w:date="2021-11-28T15:44:00Z">
        <w:r w:rsidR="004507C5" w:rsidRPr="0081512A">
          <w:rPr>
            <w:rFonts w:ascii="Times New Roman" w:eastAsia="Times New Roman" w:hAnsi="Times New Roman" w:cs="Times New Roman"/>
            <w:highlight w:val="white"/>
          </w:rPr>
          <w:delText>used widely</w:delText>
        </w:r>
      </w:del>
      <w:ins w:id="29" w:author="sean stankowski" w:date="2021-11-28T15:44:00Z">
        <w:r w:rsidR="004507C5" w:rsidRPr="0081512A">
          <w:rPr>
            <w:rFonts w:ascii="Times New Roman" w:eastAsia="Times New Roman" w:hAnsi="Times New Roman" w:cs="Times New Roman"/>
            <w:highlight w:val="white"/>
          </w:rPr>
          <w:t xml:space="preserve"> less clear. </w:t>
        </w:r>
      </w:ins>
      <w:del w:id="30" w:author="sean stankowski" w:date="2021-11-28T15:44:00Z">
        <w:r w:rsidR="004507C5" w:rsidRPr="0081512A">
          <w:rPr>
            <w:rFonts w:ascii="Times New Roman" w:eastAsia="Times New Roman" w:hAnsi="Times New Roman" w:cs="Times New Roman"/>
            <w:highlight w:val="white"/>
          </w:rPr>
          <w:delText>, but in many defined in many sense</w:delText>
        </w:r>
      </w:del>
      <w:del w:id="31" w:author="sean stankowski" w:date="2021-11-28T15:48:00Z">
        <w:r w:rsidR="004507C5" w:rsidRPr="0081512A">
          <w:rPr>
            <w:rFonts w:ascii="Times New Roman" w:eastAsia="Times New Roman" w:hAnsi="Times New Roman" w:cs="Times New Roman"/>
            <w:highlight w:val="white"/>
          </w:rPr>
          <w:delText xml:space="preserve"> Here we contrast </w:delText>
        </w:r>
      </w:del>
      <w:ins w:id="32" w:author="sean stankowski" w:date="2021-11-28T15:48:00Z">
        <w:del w:id="33" w:author="sean stankowski" w:date="2021-11-28T15:48:00Z">
          <w:r w:rsidR="004507C5" w:rsidRPr="0081512A">
            <w:rPr>
              <w:rFonts w:ascii="Times New Roman" w:eastAsia="Times New Roman" w:hAnsi="Times New Roman" w:cs="Times New Roman"/>
              <w:highlight w:val="white"/>
            </w:rPr>
            <w:delText xml:space="preserve">some </w:delText>
          </w:r>
        </w:del>
      </w:ins>
      <w:del w:id="34" w:author="sean stankowski" w:date="2021-11-28T15:48:00Z">
        <w:r w:rsidR="004507C5" w:rsidRPr="0081512A">
          <w:rPr>
            <w:rFonts w:ascii="Times New Roman" w:eastAsia="Times New Roman" w:hAnsi="Times New Roman" w:cs="Times New Roman"/>
            <w:highlight w:val="white"/>
          </w:rPr>
          <w:delText xml:space="preserve">alternative definitions? </w:delText>
        </w:r>
      </w:del>
      <w:ins w:id="35" w:author="sean stankowski" w:date="2021-11-28T15:48:00Z">
        <w:r w:rsidR="004507C5" w:rsidRPr="0081512A">
          <w:rPr>
            <w:rFonts w:ascii="Times New Roman" w:eastAsia="Times New Roman" w:hAnsi="Times New Roman" w:cs="Times New Roman"/>
            <w:highlight w:val="white"/>
          </w:rPr>
          <w:t xml:space="preserve"> </w:t>
        </w:r>
      </w:ins>
      <w:ins w:id="36" w:author="Microsoft Office User" w:date="2021-11-29T16:01:00Z">
        <w:r w:rsidR="000519CA">
          <w:rPr>
            <w:rFonts w:ascii="Times New Roman" w:hAnsi="Times New Roman" w:cs="Times New Roman"/>
          </w:rPr>
          <w:t xml:space="preserve">The key problem of this haplotype blocks is that it doesn’t take into account origin of this structure, which is ultimately presented in genealogy of the sample, in simple words we would like to know where </w:t>
        </w:r>
        <w:r w:rsidR="000519CA" w:rsidRPr="0081512A">
          <w:rPr>
            <w:rFonts w:ascii="Times New Roman" w:hAnsi="Times New Roman" w:cs="Times New Roman"/>
          </w:rPr>
          <w:t>haplotype structure is coming from.</w:t>
        </w:r>
        <w:r w:rsidR="000519CA">
          <w:rPr>
            <w:rFonts w:ascii="Times New Roman" w:hAnsi="Times New Roman" w:cs="Times New Roman"/>
          </w:rPr>
          <w:t xml:space="preserve"> </w:t>
        </w:r>
      </w:ins>
      <w:ins w:id="37" w:author="sean stankowski" w:date="2021-11-28T15:48:00Z">
        <w:r w:rsidR="004507C5" w:rsidRPr="0081512A">
          <w:rPr>
            <w:rFonts w:ascii="Times New Roman" w:eastAsia="Times New Roman" w:hAnsi="Times New Roman" w:cs="Times New Roman"/>
            <w:highlight w:val="white"/>
          </w:rPr>
          <w:t xml:space="preserve">In this section we </w:t>
        </w:r>
      </w:ins>
      <w:del w:id="38" w:author="sean stankowski" w:date="2021-11-28T15:48:00Z">
        <w:r w:rsidR="004507C5" w:rsidRPr="0081512A">
          <w:rPr>
            <w:rFonts w:ascii="Times New Roman" w:eastAsia="Times New Roman" w:hAnsi="Times New Roman" w:cs="Times New Roman"/>
            <w:highlight w:val="white"/>
          </w:rPr>
          <w:delText>We</w:delText>
        </w:r>
      </w:del>
      <w:r w:rsidR="004507C5" w:rsidRPr="0081512A">
        <w:rPr>
          <w:rFonts w:ascii="Times New Roman" w:eastAsia="Times New Roman" w:hAnsi="Times New Roman" w:cs="Times New Roman"/>
          <w:highlight w:val="white"/>
        </w:rPr>
        <w:t xml:space="preserve"> contrast </w:t>
      </w:r>
      <w:ins w:id="39" w:author="sean stankowski" w:date="2021-11-28T15:48:00Z">
        <w:r w:rsidR="004507C5" w:rsidRPr="0081512A">
          <w:rPr>
            <w:rFonts w:ascii="Times New Roman" w:eastAsia="Times New Roman" w:hAnsi="Times New Roman" w:cs="Times New Roman"/>
            <w:highlight w:val="white"/>
          </w:rPr>
          <w:t xml:space="preserve">some of the more widely used </w:t>
        </w:r>
      </w:ins>
      <w:del w:id="40" w:author="sean stankowski" w:date="2021-11-28T15:48:00Z">
        <w:r w:rsidR="004507C5" w:rsidRPr="0081512A">
          <w:rPr>
            <w:rFonts w:ascii="Times New Roman" w:eastAsia="Times New Roman" w:hAnsi="Times New Roman" w:cs="Times New Roman"/>
            <w:highlight w:val="white"/>
          </w:rPr>
          <w:delText>alternative</w:delText>
        </w:r>
      </w:del>
      <w:r w:rsidR="004507C5" w:rsidRPr="0081512A">
        <w:rPr>
          <w:rFonts w:ascii="Times New Roman" w:eastAsia="Times New Roman" w:hAnsi="Times New Roman" w:cs="Times New Roman"/>
          <w:highlight w:val="white"/>
        </w:rPr>
        <w:t xml:space="preserve"> definitions, and settle on one, </w:t>
      </w:r>
      <w:commentRangeStart w:id="41"/>
      <w:r w:rsidR="004507C5" w:rsidRPr="0081512A">
        <w:rPr>
          <w:rFonts w:ascii="Times New Roman" w:eastAsia="Times New Roman" w:hAnsi="Times New Roman" w:cs="Times New Roman"/>
          <w:highlight w:val="white"/>
        </w:rPr>
        <w:t>which is based on branches in the underlying genealogy</w:t>
      </w:r>
      <w:ins w:id="42" w:author="Microsoft Office User" w:date="2021-11-29T16:04:00Z">
        <w:r w:rsidR="00366D7A">
          <w:rPr>
            <w:rFonts w:ascii="Times New Roman" w:eastAsia="Times New Roman" w:hAnsi="Times New Roman" w:cs="Times New Roman"/>
            <w:highlight w:val="white"/>
          </w:rPr>
          <w:t xml:space="preserve">, </w:t>
        </w:r>
        <w:r w:rsidR="00366D7A">
          <w:rPr>
            <w:rFonts w:ascii="Times New Roman" w:hAnsi="Times New Roman" w:cs="Times New Roman"/>
          </w:rPr>
          <w:t xml:space="preserve">which in our opinion presents the best way to approach the definition for natural populations. </w:t>
        </w:r>
      </w:ins>
      <w:commentRangeEnd w:id="41"/>
      <w:r w:rsidR="004507C5">
        <w:commentReference w:id="41"/>
      </w:r>
    </w:p>
    <w:p w14:paraId="1576C798" w14:textId="77777777" w:rsidR="00366D7A" w:rsidRPr="00366D7A" w:rsidRDefault="00366D7A" w:rsidP="00366D7A">
      <w:pPr>
        <w:rPr>
          <w:rFonts w:ascii="Times New Roman" w:hAnsi="Times New Roman" w:cs="Times New Roman"/>
        </w:rPr>
      </w:pPr>
    </w:p>
    <w:p w14:paraId="00000003" w14:textId="77777777" w:rsidR="00FE1149" w:rsidRPr="002D1E34" w:rsidRDefault="004507C5">
      <w:pPr>
        <w:jc w:val="both"/>
        <w:rPr>
          <w:rFonts w:ascii="Times New Roman" w:eastAsia="Times New Roman" w:hAnsi="Times New Roman" w:cs="Times New Roman"/>
          <w:highlight w:val="white"/>
        </w:rPr>
      </w:pPr>
      <w:ins w:id="43" w:author="sean stankowski" w:date="2021-11-28T15:56:00Z">
        <w:r w:rsidRPr="00366D7A">
          <w:rPr>
            <w:rFonts w:ascii="Times New Roman" w:eastAsia="Times New Roman" w:hAnsi="Times New Roman" w:cs="Times New Roman"/>
            <w:highlight w:val="white"/>
          </w:rPr>
          <w:t xml:space="preserve">The simplest use of the term haplotype block is probably in reference to the correlational structure present in sets of DNA sequences. </w:t>
        </w:r>
        <w:commentRangeStart w:id="44"/>
        <w:r w:rsidRPr="00366D7A">
          <w:rPr>
            <w:rFonts w:ascii="Times New Roman" w:eastAsia="Times New Roman" w:hAnsi="Times New Roman" w:cs="Times New Roman"/>
            <w:highlight w:val="white"/>
          </w:rPr>
          <w:t>Specifically, s</w:t>
        </w:r>
      </w:ins>
      <w:del w:id="45" w:author="sean stankowski" w:date="2021-11-28T15:56:00Z">
        <w:r w:rsidRPr="00366D7A">
          <w:rPr>
            <w:rFonts w:ascii="Times New Roman" w:eastAsia="Times New Roman" w:hAnsi="Times New Roman" w:cs="Times New Roman"/>
            <w:highlight w:val="white"/>
          </w:rPr>
          <w:delText>S</w:delText>
        </w:r>
      </w:del>
      <w:r w:rsidRPr="00366D7A">
        <w:rPr>
          <w:rFonts w:ascii="Times New Roman" w:eastAsia="Times New Roman" w:hAnsi="Times New Roman" w:cs="Times New Roman"/>
          <w:highlight w:val="white"/>
        </w:rPr>
        <w:t xml:space="preserve">amples </w:t>
      </w:r>
      <w:commentRangeEnd w:id="44"/>
      <w:r w:rsidR="00DE5DAB">
        <w:rPr>
          <w:rStyle w:val="CommentReference"/>
        </w:rPr>
        <w:commentReference w:id="44"/>
      </w:r>
      <w:r w:rsidRPr="00366D7A">
        <w:rPr>
          <w:rFonts w:ascii="Times New Roman" w:eastAsia="Times New Roman" w:hAnsi="Times New Roman" w:cs="Times New Roman"/>
          <w:highlight w:val="white"/>
        </w:rPr>
        <w:t xml:space="preserve">of DNA sequence </w:t>
      </w:r>
      <w:ins w:id="46" w:author="sean stankowski" w:date="2021-11-28T15:50:00Z">
        <w:r w:rsidRPr="00366D7A">
          <w:rPr>
            <w:rFonts w:ascii="Times New Roman" w:eastAsia="Times New Roman" w:hAnsi="Times New Roman" w:cs="Times New Roman"/>
            <w:highlight w:val="white"/>
          </w:rPr>
          <w:t xml:space="preserve">are often </w:t>
        </w:r>
        <w:proofErr w:type="spellStart"/>
        <w:r w:rsidRPr="00366D7A">
          <w:rPr>
            <w:rFonts w:ascii="Times New Roman" w:eastAsia="Times New Roman" w:hAnsi="Times New Roman" w:cs="Times New Roman"/>
            <w:highlight w:val="white"/>
          </w:rPr>
          <w:t>characterised</w:t>
        </w:r>
        <w:proofErr w:type="spellEnd"/>
        <w:r w:rsidRPr="00366D7A">
          <w:rPr>
            <w:rFonts w:ascii="Times New Roman" w:eastAsia="Times New Roman" w:hAnsi="Times New Roman" w:cs="Times New Roman"/>
            <w:highlight w:val="white"/>
          </w:rPr>
          <w:t xml:space="preserve"> by </w:t>
        </w:r>
      </w:ins>
      <w:del w:id="47" w:author="sean stankowski" w:date="2021-11-28T15:50:00Z">
        <w:r w:rsidRPr="00366D7A">
          <w:rPr>
            <w:rFonts w:ascii="Times New Roman" w:eastAsia="Times New Roman" w:hAnsi="Times New Roman" w:cs="Times New Roman"/>
            <w:highlight w:val="white"/>
          </w:rPr>
          <w:delText>often appear to be structured into blocks, with</w:delText>
        </w:r>
      </w:del>
      <w:ins w:id="48" w:author="sean stankowski" w:date="2021-11-28T15:50:00Z">
        <w:del w:id="49" w:author="sean stankowski" w:date="2021-11-28T15:50:00Z">
          <w:r w:rsidRPr="00366D7A">
            <w:rPr>
              <w:rFonts w:ascii="Times New Roman" w:eastAsia="Times New Roman" w:hAnsi="Times New Roman" w:cs="Times New Roman"/>
              <w:highlight w:val="white"/>
            </w:rPr>
            <w:delText xml:space="preserve"> </w:delText>
          </w:r>
        </w:del>
        <w:r w:rsidRPr="00366D7A">
          <w:rPr>
            <w:rFonts w:ascii="Times New Roman" w:eastAsia="Times New Roman" w:hAnsi="Times New Roman" w:cs="Times New Roman"/>
            <w:highlight w:val="white"/>
          </w:rPr>
          <w:t xml:space="preserve">fewer haplotypes </w:t>
        </w:r>
        <w:del w:id="50" w:author="sean stankowski" w:date="2021-11-28T15:50:00Z">
          <w:r w:rsidRPr="00366D7A">
            <w:rPr>
              <w:rFonts w:ascii="Times New Roman" w:eastAsia="Times New Roman" w:hAnsi="Times New Roman" w:cs="Times New Roman"/>
              <w:highlight w:val="white"/>
            </w:rPr>
            <w:delText xml:space="preserve">fewer haplotypes </w:delText>
          </w:r>
        </w:del>
      </w:ins>
      <w:del w:id="51" w:author="sean stankowski" w:date="2021-11-28T15:50:00Z">
        <w:r w:rsidRPr="00366D7A">
          <w:rPr>
            <w:rFonts w:ascii="Times New Roman" w:eastAsia="Times New Roman" w:hAnsi="Times New Roman" w:cs="Times New Roman"/>
            <w:highlight w:val="white"/>
          </w:rPr>
          <w:delText xml:space="preserve"> a much smaller number of haplotypes</w:delText>
        </w:r>
      </w:del>
      <w:r w:rsidRPr="00366D7A">
        <w:rPr>
          <w:rFonts w:ascii="Times New Roman" w:eastAsia="Times New Roman" w:hAnsi="Times New Roman" w:cs="Times New Roman"/>
          <w:highlight w:val="white"/>
        </w:rPr>
        <w:t xml:space="preserve"> than</w:t>
      </w:r>
      <w:ins w:id="52" w:author="sean stankowski" w:date="2021-11-28T16:02:00Z">
        <w:r w:rsidRPr="00366D7A">
          <w:rPr>
            <w:rFonts w:ascii="Times New Roman" w:eastAsia="Times New Roman" w:hAnsi="Times New Roman" w:cs="Times New Roman"/>
            <w:highlight w:val="white"/>
          </w:rPr>
          <w:t xml:space="preserve"> we would</w:t>
        </w:r>
      </w:ins>
      <w:r w:rsidRPr="00366D7A">
        <w:rPr>
          <w:rFonts w:ascii="Times New Roman" w:eastAsia="Times New Roman" w:hAnsi="Times New Roman" w:cs="Times New Roman"/>
          <w:highlight w:val="white"/>
        </w:rPr>
        <w:t xml:space="preserve"> </w:t>
      </w:r>
      <w:ins w:id="53" w:author="sean stankowski" w:date="2021-11-28T16:02:00Z">
        <w:r w:rsidRPr="00366D7A">
          <w:rPr>
            <w:rFonts w:ascii="Times New Roman" w:eastAsia="Times New Roman" w:hAnsi="Times New Roman" w:cs="Times New Roman"/>
            <w:highlight w:val="white"/>
          </w:rPr>
          <w:t>expect if</w:t>
        </w:r>
      </w:ins>
      <w:del w:id="54" w:author="sean stankowski" w:date="2021-11-28T16:02:00Z">
        <w:r w:rsidRPr="00366D7A">
          <w:rPr>
            <w:rFonts w:ascii="Times New Roman" w:eastAsia="Times New Roman" w:hAnsi="Times New Roman" w:cs="Times New Roman"/>
            <w:highlight w:val="white"/>
          </w:rPr>
          <w:delText>expected if</w:delText>
        </w:r>
      </w:del>
      <w:r w:rsidRPr="00366D7A">
        <w:rPr>
          <w:rFonts w:ascii="Times New Roman" w:eastAsia="Times New Roman" w:hAnsi="Times New Roman" w:cs="Times New Roman"/>
          <w:highlight w:val="white"/>
        </w:rPr>
        <w:t xml:space="preserve"> alleles combine randomly. </w:t>
      </w:r>
      <w:ins w:id="55" w:author="sean stankowski" w:date="2021-11-28T16:04:00Z">
        <w:r w:rsidRPr="00366D7A">
          <w:rPr>
            <w:rFonts w:ascii="Times New Roman" w:eastAsia="Times New Roman" w:hAnsi="Times New Roman" w:cs="Times New Roman"/>
            <w:highlight w:val="white"/>
          </w:rPr>
          <w:t xml:space="preserve">This </w:t>
        </w:r>
      </w:ins>
      <w:del w:id="56" w:author="sean stankowski" w:date="2021-11-28T16:04:00Z">
        <w:r w:rsidRPr="00366D7A">
          <w:rPr>
            <w:rFonts w:ascii="Times New Roman" w:eastAsia="Times New Roman" w:hAnsi="Times New Roman" w:cs="Times New Roman"/>
            <w:highlight w:val="white"/>
          </w:rPr>
          <w:delText xml:space="preserve">In other words, there is often </w:delText>
        </w:r>
      </w:del>
      <w:r w:rsidRPr="00366D7A">
        <w:rPr>
          <w:rFonts w:ascii="Times New Roman" w:eastAsia="Times New Roman" w:hAnsi="Times New Roman" w:cs="Times New Roman"/>
          <w:highlight w:val="white"/>
        </w:rPr>
        <w:t xml:space="preserve">strong haplotype structure, </w:t>
      </w:r>
      <w:ins w:id="57" w:author="sean stankowski" w:date="2021-11-28T16:04:00Z">
        <w:r w:rsidRPr="00366D7A">
          <w:rPr>
            <w:rFonts w:ascii="Times New Roman" w:eastAsia="Times New Roman" w:hAnsi="Times New Roman" w:cs="Times New Roman"/>
            <w:highlight w:val="white"/>
          </w:rPr>
          <w:t xml:space="preserve">which can be measured in terms of </w:t>
        </w:r>
        <w:del w:id="58" w:author="sean stankowski" w:date="2021-11-28T16:04:00Z">
          <w:r w:rsidRPr="00366D7A">
            <w:rPr>
              <w:rFonts w:ascii="Times New Roman" w:eastAsia="Times New Roman" w:hAnsi="Times New Roman" w:cs="Times New Roman"/>
              <w:highlight w:val="white"/>
            </w:rPr>
            <w:delText xml:space="preserve">is </w:delText>
          </w:r>
        </w:del>
      </w:ins>
      <w:del w:id="59" w:author="sean stankowski" w:date="2021-11-28T16:04:00Z">
        <w:r w:rsidRPr="00366D7A">
          <w:rPr>
            <w:rFonts w:ascii="Times New Roman" w:eastAsia="Times New Roman" w:hAnsi="Times New Roman" w:cs="Times New Roman"/>
            <w:highlight w:val="white"/>
          </w:rPr>
          <w:delText>reflect</w:delText>
        </w:r>
      </w:del>
      <w:ins w:id="60" w:author="sean stankowski" w:date="2021-11-28T16:05:00Z">
        <w:del w:id="61" w:author="sean stankowski" w:date="2021-11-28T16:04:00Z">
          <w:r w:rsidRPr="00366D7A">
            <w:rPr>
              <w:rFonts w:ascii="Times New Roman" w:eastAsia="Times New Roman" w:hAnsi="Times New Roman" w:cs="Times New Roman"/>
              <w:highlight w:val="white"/>
            </w:rPr>
            <w:delText>ed</w:delText>
          </w:r>
        </w:del>
      </w:ins>
      <w:del w:id="62" w:author="sean stankowski" w:date="2021-11-28T16:04:00Z">
        <w:r w:rsidRPr="00366D7A">
          <w:rPr>
            <w:rFonts w:ascii="Times New Roman" w:eastAsia="Times New Roman" w:hAnsi="Times New Roman" w:cs="Times New Roman"/>
            <w:highlight w:val="white"/>
          </w:rPr>
          <w:delText>ing</w:delText>
        </w:r>
      </w:del>
      <w:ins w:id="63" w:author="sean stankowski" w:date="2021-11-28T16:05:00Z">
        <w:del w:id="64" w:author="sean stankowski" w:date="2021-11-28T16:05:00Z">
          <w:r w:rsidRPr="00366D7A">
            <w:rPr>
              <w:rFonts w:ascii="Times New Roman" w:eastAsia="Times New Roman" w:hAnsi="Times New Roman" w:cs="Times New Roman"/>
              <w:highlight w:val="white"/>
            </w:rPr>
            <w:delText>in</w:delText>
          </w:r>
        </w:del>
      </w:ins>
      <w:del w:id="65" w:author="sean stankowski" w:date="2021-11-28T16:05:00Z">
        <w:r w:rsidRPr="00366D7A">
          <w:rPr>
            <w:rFonts w:ascii="Times New Roman" w:eastAsia="Times New Roman" w:hAnsi="Times New Roman" w:cs="Times New Roman"/>
            <w:highlight w:val="white"/>
          </w:rPr>
          <w:delText xml:space="preserve"> </w:delText>
        </w:r>
      </w:del>
      <w:r w:rsidRPr="00366D7A">
        <w:rPr>
          <w:rFonts w:ascii="Times New Roman" w:eastAsia="Times New Roman" w:hAnsi="Times New Roman" w:cs="Times New Roman"/>
          <w:highlight w:val="white"/>
        </w:rPr>
        <w:t>linkage disequilibrium amongst polymorphic sites</w:t>
      </w:r>
      <w:ins w:id="66" w:author="sean stankowski" w:date="2021-11-28T16:06:00Z">
        <w:r w:rsidRPr="00366D7A">
          <w:rPr>
            <w:rFonts w:ascii="Times New Roman" w:eastAsia="Times New Roman" w:hAnsi="Times New Roman" w:cs="Times New Roman"/>
            <w:highlight w:val="white"/>
          </w:rPr>
          <w:t>,</w:t>
        </w:r>
      </w:ins>
      <w:del w:id="67" w:author="sean stankowski" w:date="2021-11-28T16:06:00Z">
        <w:r w:rsidRPr="00366D7A">
          <w:rPr>
            <w:rFonts w:ascii="Times New Roman" w:eastAsia="Times New Roman" w:hAnsi="Times New Roman" w:cs="Times New Roman"/>
            <w:highlight w:val="white"/>
          </w:rPr>
          <w:delText>. This haplotype structure can be used</w:delText>
        </w:r>
      </w:del>
      <w:ins w:id="68" w:author="sean stankowski" w:date="2021-11-28T16:06:00Z">
        <w:r w:rsidRPr="00366D7A">
          <w:rPr>
            <w:rFonts w:ascii="Times New Roman" w:eastAsia="Times New Roman" w:hAnsi="Times New Roman" w:cs="Times New Roman"/>
            <w:highlight w:val="white"/>
          </w:rPr>
          <w:t xml:space="preserve"> can be used</w:t>
        </w:r>
      </w:ins>
      <w:r w:rsidRPr="00366D7A">
        <w:rPr>
          <w:rFonts w:ascii="Times New Roman" w:eastAsia="Times New Roman" w:hAnsi="Times New Roman" w:cs="Times New Roman"/>
          <w:highlight w:val="white"/>
        </w:rPr>
        <w:t xml:space="preserve"> to impute missing genotypes, and is often described pragmatically in terms of "haplotype blocks".</w:t>
      </w:r>
      <w:commentRangeStart w:id="69"/>
      <w:r w:rsidRPr="00366D7A">
        <w:rPr>
          <w:rFonts w:ascii="Times New Roman" w:eastAsia="Times New Roman" w:hAnsi="Times New Roman" w:cs="Times New Roman"/>
          <w:highlight w:val="white"/>
        </w:rPr>
        <w:t xml:space="preserve"> However, we aim for a more f</w:t>
      </w:r>
      <w:commentRangeEnd w:id="69"/>
      <w:r>
        <w:commentReference w:id="69"/>
      </w:r>
      <w:r>
        <w:rPr>
          <w:rFonts w:ascii="Times New Roman" w:eastAsia="Times New Roman" w:hAnsi="Times New Roman" w:cs="Times New Roman"/>
          <w:highlight w:val="white"/>
          <w:rPrChange w:id="70" w:author="sean stankowski" w:date="2021-11-28T15:43:00Z">
            <w:rPr>
              <w:rFonts w:ascii="Times New Roman" w:eastAsia="Times New Roman" w:hAnsi="Times New Roman" w:cs="Times New Roman"/>
              <w:color w:val="38761D"/>
              <w:highlight w:val="white"/>
            </w:rPr>
          </w:rPrChange>
        </w:rPr>
        <w:t xml:space="preserve">undamental definition that is based on the true ancestry of the sequences, and that is independent of the mutations that generated the observed SNP. </w:t>
      </w:r>
      <w:commentRangeStart w:id="71"/>
      <w:r w:rsidRPr="00DE5DAB">
        <w:rPr>
          <w:rFonts w:ascii="Times New Roman" w:eastAsia="Times New Roman" w:hAnsi="Times New Roman" w:cs="Times New Roman"/>
          <w:strike/>
          <w:highlight w:val="white"/>
          <w:rPrChange w:id="72" w:author="Microsoft Office User" w:date="2021-11-29T16:26:00Z">
            <w:rPr>
              <w:rFonts w:ascii="Times New Roman" w:eastAsia="Times New Roman" w:hAnsi="Times New Roman" w:cs="Times New Roman"/>
              <w:color w:val="38761D"/>
              <w:highlight w:val="white"/>
            </w:rPr>
          </w:rPrChange>
        </w:rPr>
        <w:t xml:space="preserve">Thus, we separate the definition of haplotype blocks from the estimation of these blocks from actual data. </w:t>
      </w:r>
      <w:commentRangeEnd w:id="71"/>
      <w:r w:rsidRPr="002D1E34">
        <w:rPr>
          <w:strike/>
        </w:rPr>
        <w:commentReference w:id="71"/>
      </w:r>
    </w:p>
    <w:p w14:paraId="00000004" w14:textId="77777777" w:rsidR="00FE1149" w:rsidRPr="002D1E34" w:rsidRDefault="00FE1149">
      <w:pPr>
        <w:jc w:val="both"/>
        <w:rPr>
          <w:rFonts w:ascii="Times New Roman" w:eastAsia="Times New Roman" w:hAnsi="Times New Roman" w:cs="Times New Roman"/>
          <w:highlight w:val="white"/>
        </w:rPr>
      </w:pPr>
    </w:p>
    <w:p w14:paraId="00000005" w14:textId="138EDB97" w:rsidR="00FE1149" w:rsidRPr="002D1E34" w:rsidRDefault="002D1E34" w:rsidP="002D1E34">
      <w:pPr>
        <w:jc w:val="both"/>
        <w:rPr>
          <w:rFonts w:ascii="Times New Roman" w:hAnsi="Times New Roman" w:cs="Times New Roman"/>
        </w:rPr>
      </w:pPr>
      <w:ins w:id="73" w:author="Microsoft Office User" w:date="2021-11-29T16:46:00Z">
        <w:r w:rsidRPr="002D1E34">
          <w:rPr>
            <w:rFonts w:ascii="Times New Roman" w:hAnsi="Times New Roman" w:cs="Times New Roman"/>
          </w:rPr>
          <w:t>Originally haplotype blocks were observed empirically as characteristic set of haplotypes in the agricultural populations and raised the idea of identity by descent. Concept of identity by descent goes back to 1920-30</w:t>
        </w:r>
        <w:r w:rsidRPr="002D1E34">
          <w:rPr>
            <w:rFonts w:ascii="Times New Roman" w:hAnsi="Times New Roman" w:cs="Times New Roman"/>
            <w:vertAlign w:val="superscript"/>
          </w:rPr>
          <w:t>th</w:t>
        </w:r>
        <w:r w:rsidRPr="002D1E34">
          <w:rPr>
            <w:rFonts w:ascii="Times New Roman" w:hAnsi="Times New Roman" w:cs="Times New Roman"/>
          </w:rPr>
          <w:t xml:space="preserve"> and proposed as an measure of degree of inbreeding in agricultural populations. </w:t>
        </w:r>
      </w:ins>
      <w:commentRangeStart w:id="74"/>
      <w:commentRangeStart w:id="75"/>
      <w:r w:rsidR="004507C5" w:rsidRPr="002D1E34">
        <w:rPr>
          <w:rFonts w:ascii="Times New Roman" w:eastAsia="Times New Roman" w:hAnsi="Times New Roman" w:cs="Times New Roman"/>
          <w:highlight w:val="white"/>
        </w:rPr>
        <w:t xml:space="preserve">Haplotype blocks </w:t>
      </w:r>
      <w:ins w:id="76" w:author="sean stankowski" w:date="2021-11-28T16:09:00Z">
        <w:r w:rsidR="004507C5" w:rsidRPr="002D1E34">
          <w:rPr>
            <w:rFonts w:ascii="Times New Roman" w:eastAsia="Times New Roman" w:hAnsi="Times New Roman" w:cs="Times New Roman"/>
            <w:highlight w:val="white"/>
          </w:rPr>
          <w:t xml:space="preserve">can </w:t>
        </w:r>
      </w:ins>
      <w:del w:id="77" w:author="sean stankowski" w:date="2021-11-28T16:09:00Z">
        <w:r w:rsidR="004507C5" w:rsidRPr="002D1E34">
          <w:rPr>
            <w:rFonts w:ascii="Times New Roman" w:eastAsia="Times New Roman" w:hAnsi="Times New Roman" w:cs="Times New Roman"/>
            <w:highlight w:val="white"/>
          </w:rPr>
          <w:delText>could</w:delText>
        </w:r>
      </w:del>
      <w:r w:rsidR="004507C5" w:rsidRPr="002D1E34">
        <w:rPr>
          <w:rFonts w:ascii="Times New Roman" w:eastAsia="Times New Roman" w:hAnsi="Times New Roman" w:cs="Times New Roman"/>
          <w:highlight w:val="white"/>
        </w:rPr>
        <w:t>be defined</w:t>
      </w:r>
      <w:ins w:id="78" w:author="sean stankowski" w:date="2021-11-28T16:09:00Z">
        <w:r w:rsidR="004507C5" w:rsidRPr="002D1E34">
          <w:rPr>
            <w:rFonts w:ascii="Times New Roman" w:eastAsia="Times New Roman" w:hAnsi="Times New Roman" w:cs="Times New Roman"/>
            <w:highlight w:val="white"/>
          </w:rPr>
          <w:t xml:space="preserve"> in a</w:t>
        </w:r>
        <w:commentRangeEnd w:id="74"/>
        <w:r w:rsidR="004507C5">
          <w:commentReference w:id="74"/>
        </w:r>
      </w:ins>
      <w:commentRangeEnd w:id="75"/>
      <w:r w:rsidR="00635D58">
        <w:rPr>
          <w:rStyle w:val="CommentReference"/>
        </w:rPr>
        <w:commentReference w:id="75"/>
      </w:r>
      <w:ins w:id="79" w:author="sean stankowski" w:date="2021-11-28T16:09:00Z">
        <w:r w:rsidR="004507C5" w:rsidRPr="00635D58">
          <w:rPr>
            <w:rFonts w:ascii="Times New Roman" w:eastAsia="Times New Roman" w:hAnsi="Times New Roman" w:cs="Times New Roman"/>
            <w:highlight w:val="white"/>
          </w:rPr>
          <w:t xml:space="preserve"> more concrete way based on the </w:t>
        </w:r>
      </w:ins>
      <w:del w:id="80" w:author="sean stankowski" w:date="2021-11-28T16:09:00Z">
        <w:r w:rsidR="004507C5" w:rsidRPr="00635D58">
          <w:rPr>
            <w:rFonts w:ascii="Times New Roman" w:eastAsia="Times New Roman" w:hAnsi="Times New Roman" w:cs="Times New Roman"/>
            <w:highlight w:val="white"/>
          </w:rPr>
          <w:delText xml:space="preserve"> via the </w:delText>
        </w:r>
      </w:del>
      <w:r w:rsidR="004507C5" w:rsidRPr="00635D58">
        <w:rPr>
          <w:rFonts w:ascii="Times New Roman" w:eastAsia="Times New Roman" w:hAnsi="Times New Roman" w:cs="Times New Roman"/>
          <w:highlight w:val="white"/>
        </w:rPr>
        <w:t xml:space="preserve">classical concept of identity by descent (IBD). </w:t>
      </w:r>
      <w:ins w:id="81" w:author="Microsoft Office User" w:date="2021-11-29T16:47:00Z">
        <w:r w:rsidRPr="002D1E34">
          <w:rPr>
            <w:rFonts w:ascii="Times New Roman" w:hAnsi="Times New Roman" w:cs="Times New Roman"/>
          </w:rPr>
          <w:t>While talking about identity by descent we usually mean identity with respect to certain reference population.</w:t>
        </w:r>
      </w:ins>
      <w:r>
        <w:rPr>
          <w:rFonts w:ascii="Times New Roman" w:hAnsi="Times New Roman" w:cs="Times New Roman"/>
        </w:rPr>
        <w:t xml:space="preserve"> </w:t>
      </w:r>
      <w:r w:rsidR="004507C5" w:rsidRPr="00635D58">
        <w:rPr>
          <w:rFonts w:ascii="Times New Roman" w:eastAsia="Times New Roman" w:hAnsi="Times New Roman" w:cs="Times New Roman"/>
          <w:highlight w:val="white"/>
        </w:rPr>
        <w:t xml:space="preserve">Imagine an initial population, where each founder genome is labelled by a different </w:t>
      </w:r>
      <w:proofErr w:type="spellStart"/>
      <w:r w:rsidR="004507C5" w:rsidRPr="00635D58">
        <w:rPr>
          <w:rFonts w:ascii="Times New Roman" w:eastAsia="Times New Roman" w:hAnsi="Times New Roman" w:cs="Times New Roman"/>
          <w:highlight w:val="white"/>
        </w:rPr>
        <w:t>colour</w:t>
      </w:r>
      <w:proofErr w:type="spellEnd"/>
      <w:r w:rsidR="004507C5" w:rsidRPr="00635D58">
        <w:rPr>
          <w:rFonts w:ascii="Times New Roman" w:eastAsia="Times New Roman" w:hAnsi="Times New Roman" w:cs="Times New Roman"/>
          <w:highlight w:val="white"/>
        </w:rPr>
        <w:t>. At some later time</w:t>
      </w:r>
      <w:ins w:id="82" w:author="Microsoft Office User" w:date="2021-11-29T16:45:00Z">
        <w:r>
          <w:rPr>
            <w:rFonts w:ascii="Times New Roman" w:eastAsia="Times New Roman" w:hAnsi="Times New Roman" w:cs="Times New Roman"/>
            <w:highlight w:val="white"/>
          </w:rPr>
          <w:t>, typically tens of generations</w:t>
        </w:r>
      </w:ins>
      <w:r w:rsidR="004507C5" w:rsidRPr="00635D58">
        <w:rPr>
          <w:rFonts w:ascii="Times New Roman" w:eastAsia="Times New Roman" w:hAnsi="Times New Roman" w:cs="Times New Roman"/>
          <w:highlight w:val="white"/>
        </w:rPr>
        <w:t>, each region of genome must derive from one or other founder, and so it is natural to define blocks that descend from these founders (Fig. 1). Fisher (1952) showed that the junctions between IBD blocks segregate like Mendelian variants, and used this idea to understand the distribution of runs of homozygosity. In artificial populations,</w:t>
      </w:r>
      <w:ins w:id="83" w:author="sean stankowski" w:date="2021-11-28T16:11:00Z">
        <w:r w:rsidR="004507C5" w:rsidRPr="00635D58">
          <w:rPr>
            <w:rFonts w:ascii="Times New Roman" w:eastAsia="Times New Roman" w:hAnsi="Times New Roman" w:cs="Times New Roman"/>
            <w:highlight w:val="white"/>
          </w:rPr>
          <w:t xml:space="preserve"> such as studies of experimental evolution,</w:t>
        </w:r>
      </w:ins>
      <w:r w:rsidR="004507C5" w:rsidRPr="00635D58">
        <w:rPr>
          <w:rFonts w:ascii="Times New Roman" w:eastAsia="Times New Roman" w:hAnsi="Times New Roman" w:cs="Times New Roman"/>
          <w:highlight w:val="white"/>
        </w:rPr>
        <w:t xml:space="preserve"> we can now sequence the founders, and thus directly observe blocks defined in this way. Moreover, the evolutionary processes subsequent to the founding of the population are entirely described by the block structure (if we disregard </w:t>
      </w:r>
      <w:commentRangeStart w:id="84"/>
      <w:r w:rsidR="004507C5" w:rsidRPr="00635D58">
        <w:rPr>
          <w:rFonts w:ascii="Times New Roman" w:eastAsia="Times New Roman" w:hAnsi="Times New Roman" w:cs="Times New Roman"/>
          <w:highlight w:val="white"/>
        </w:rPr>
        <w:t>mutation</w:t>
      </w:r>
      <w:commentRangeEnd w:id="84"/>
      <w:r w:rsidR="004507C5">
        <w:commentReference w:id="84"/>
      </w:r>
      <w:r w:rsidR="004507C5" w:rsidRPr="00635D58">
        <w:rPr>
          <w:rFonts w:ascii="Times New Roman" w:eastAsia="Times New Roman" w:hAnsi="Times New Roman" w:cs="Times New Roman"/>
          <w:highlight w:val="white"/>
        </w:rPr>
        <w:t>).</w:t>
      </w:r>
      <w:r w:rsidR="00EE36B2">
        <w:rPr>
          <w:rFonts w:ascii="Times New Roman" w:eastAsia="Times New Roman" w:hAnsi="Times New Roman" w:cs="Times New Roman"/>
        </w:rPr>
        <w:t xml:space="preserve"> </w:t>
      </w:r>
    </w:p>
    <w:p w14:paraId="589BD760" w14:textId="77777777" w:rsidR="00635D58" w:rsidRDefault="00635D58" w:rsidP="00635D58"/>
    <w:p w14:paraId="6C336432" w14:textId="115E0F45" w:rsidR="00C25B64" w:rsidRPr="00C25B64" w:rsidRDefault="00C25B64" w:rsidP="00C25B64">
      <w:pPr>
        <w:jc w:val="both"/>
        <w:rPr>
          <w:ins w:id="85" w:author="Microsoft Office User" w:date="2021-11-29T17:02:00Z"/>
          <w:rFonts w:ascii="Times New Roman" w:hAnsi="Times New Roman" w:cs="Times New Roman"/>
        </w:rPr>
      </w:pPr>
      <w:ins w:id="86" w:author="Microsoft Office User" w:date="2021-11-29T17:02:00Z">
        <w:r w:rsidRPr="00C25B64">
          <w:rPr>
            <w:rFonts w:ascii="Times New Roman" w:hAnsi="Times New Roman" w:cs="Times New Roman"/>
          </w:rPr>
          <w:t>As we stated before, choice of the reference population is crucial in terms of this definition and imposes certain limitations on defining related haplotypes (in other words “chromosome painting”?). Figure 1 demonstrates effect of choice of ancestors/time point to define haplotype blocks. Earlier time point T</w:t>
        </w:r>
        <w:r w:rsidRPr="00C25B64">
          <w:rPr>
            <w:rFonts w:ascii="Times New Roman" w:hAnsi="Times New Roman" w:cs="Times New Roman"/>
            <w:vertAlign w:val="subscript"/>
          </w:rPr>
          <w:t>a</w:t>
        </w:r>
        <w:r w:rsidRPr="00C25B64">
          <w:rPr>
            <w:rFonts w:ascii="Times New Roman" w:hAnsi="Times New Roman" w:cs="Times New Roman"/>
          </w:rPr>
          <w:t xml:space="preserve"> leads to observing three different haplotypes, recombination event leads to </w:t>
        </w:r>
      </w:ins>
      <w:r w:rsidRPr="00C25B64">
        <w:rPr>
          <w:rFonts w:ascii="Times New Roman" w:hAnsi="Times New Roman" w:cs="Times New Roman"/>
        </w:rPr>
        <w:t>reshuffling</w:t>
      </w:r>
      <w:ins w:id="87" w:author="Microsoft Office User" w:date="2021-11-29T17:02:00Z">
        <w:r w:rsidRPr="00C25B64">
          <w:rPr>
            <w:rFonts w:ascii="Times New Roman" w:hAnsi="Times New Roman" w:cs="Times New Roman"/>
          </w:rPr>
          <w:t xml:space="preserve"> of ancestors, which is visible in change of block color. While ancestors defined at later (closer to present) time point all haplotypes are colored identically and ancestry information is lost. Note that mutation state, which corresponds to empirical observation, is identical between A and B.</w:t>
        </w:r>
      </w:ins>
    </w:p>
    <w:p w14:paraId="04E8B5BD" w14:textId="35B141BB" w:rsidR="00EE36B2" w:rsidRPr="00C25B64" w:rsidDel="00C25B64" w:rsidRDefault="00EE36B2" w:rsidP="00C25B64">
      <w:pPr>
        <w:jc w:val="both"/>
        <w:rPr>
          <w:del w:id="88" w:author="Microsoft Office User" w:date="2021-11-29T17:02:00Z"/>
          <w:rFonts w:ascii="Times New Roman" w:hAnsi="Times New Roman" w:cs="Times New Roman"/>
        </w:rPr>
      </w:pPr>
      <w:del w:id="89" w:author="Microsoft Office User" w:date="2021-11-29T17:02:00Z">
        <w:r w:rsidRPr="00C25B64" w:rsidDel="00C25B64">
          <w:rPr>
            <w:rFonts w:ascii="Times New Roman" w:hAnsi="Times New Roman" w:cs="Times New Roman"/>
          </w:rPr>
          <w:delText>As we stated before, choice of the reference population is crucial in terms of this definition and imposes certain limitations on defining related haplotypes (in other words “chromosome painting”?). Figure 1 demonstrates effect of choice of ancestors/time point to define haplotype blocks. Earlier time point T</w:delText>
        </w:r>
        <w:r w:rsidRPr="00C25B64" w:rsidDel="00C25B64">
          <w:rPr>
            <w:rFonts w:ascii="Times New Roman" w:hAnsi="Times New Roman" w:cs="Times New Roman"/>
            <w:vertAlign w:val="subscript"/>
          </w:rPr>
          <w:delText>a</w:delText>
        </w:r>
        <w:r w:rsidRPr="00C25B64" w:rsidDel="00C25B64">
          <w:rPr>
            <w:rFonts w:ascii="Times New Roman" w:hAnsi="Times New Roman" w:cs="Times New Roman"/>
          </w:rPr>
          <w:delText xml:space="preserve"> leads to observing three different haplotypes, recombination event leads to reschuffling of ancestors, which is visible in change of block color. While ancestors defined at later (closer to present) time point</w:delText>
        </w:r>
        <w:r w:rsidR="00C25B64" w:rsidRPr="00C25B64" w:rsidDel="00C25B64">
          <w:rPr>
            <w:rFonts w:ascii="Times New Roman" w:hAnsi="Times New Roman" w:cs="Times New Roman"/>
          </w:rPr>
          <w:delText xml:space="preserve"> all haplotypes are colored identically and ancestry information is lost. </w:delText>
        </w:r>
        <w:r w:rsidRPr="00C25B64" w:rsidDel="00C25B64">
          <w:rPr>
            <w:rFonts w:ascii="Times New Roman" w:hAnsi="Times New Roman" w:cs="Times New Roman"/>
          </w:rPr>
          <w:delText>Note t</w:delText>
        </w:r>
        <w:r w:rsidR="00C25B64" w:rsidRPr="00C25B64" w:rsidDel="00C25B64">
          <w:rPr>
            <w:rFonts w:ascii="Times New Roman" w:hAnsi="Times New Roman" w:cs="Times New Roman"/>
          </w:rPr>
          <w:delText>h</w:delText>
        </w:r>
        <w:r w:rsidRPr="00C25B64" w:rsidDel="00C25B64">
          <w:rPr>
            <w:rFonts w:ascii="Times New Roman" w:hAnsi="Times New Roman" w:cs="Times New Roman"/>
          </w:rPr>
          <w:delText>at mutation state, which corresponds to empirical observation</w:delText>
        </w:r>
        <w:r w:rsidR="00C25B64" w:rsidRPr="00C25B64" w:rsidDel="00C25B64">
          <w:rPr>
            <w:rFonts w:ascii="Times New Roman" w:hAnsi="Times New Roman" w:cs="Times New Roman"/>
          </w:rPr>
          <w:delText>,</w:delText>
        </w:r>
        <w:r w:rsidRPr="00C25B64" w:rsidDel="00C25B64">
          <w:rPr>
            <w:rFonts w:ascii="Times New Roman" w:hAnsi="Times New Roman" w:cs="Times New Roman"/>
          </w:rPr>
          <w:delText xml:space="preserve"> is identical between A and B.</w:delText>
        </w:r>
      </w:del>
    </w:p>
    <w:p w14:paraId="0C13E580" w14:textId="77777777" w:rsidR="00EE36B2" w:rsidRDefault="00EE36B2" w:rsidP="00635D58"/>
    <w:p w14:paraId="6E66E83F" w14:textId="54FD9F3A" w:rsidR="00635D58" w:rsidDel="00867F43" w:rsidRDefault="00635D58" w:rsidP="00635D58">
      <w:pPr>
        <w:rPr>
          <w:del w:id="90" w:author="Microsoft Office User" w:date="2021-11-29T17:22:00Z"/>
        </w:rPr>
      </w:pPr>
      <w:del w:id="91" w:author="Microsoft Office User" w:date="2021-11-29T17:22:00Z">
        <w:r w:rsidDel="00867F43">
          <w:delText xml:space="preserve">In theory each organism within spcies have some regions whre they will b identical by dscnt, but thos branchs can b so long that this information may not hav practical use. </w:delText>
        </w:r>
      </w:del>
    </w:p>
    <w:p w14:paraId="2331601F" w14:textId="0569BDDC" w:rsidR="00635D58" w:rsidRPr="00867F43" w:rsidDel="00867F43" w:rsidRDefault="00635D58" w:rsidP="00635D58">
      <w:pPr>
        <w:jc w:val="both"/>
        <w:rPr>
          <w:del w:id="92" w:author="Microsoft Office User" w:date="2021-11-29T17:22:00Z"/>
          <w:rFonts w:ascii="Times New Roman" w:hAnsi="Times New Roman" w:cs="Times New Roman"/>
        </w:rPr>
      </w:pPr>
      <w:del w:id="93" w:author="Microsoft Office User" w:date="2021-11-29T17:22:00Z">
        <w:r w:rsidDel="00867F43">
          <w:delText xml:space="preserve">If we do it in natural population it’s not obvious whr we choose the reference populations, </w:delText>
        </w:r>
        <w:r w:rsidRPr="00867F43" w:rsidDel="00867F43">
          <w:rPr>
            <w:rFonts w:ascii="Times New Roman" w:hAnsi="Times New Roman" w:cs="Times New Roman"/>
          </w:rPr>
          <w:delText xml:space="preserve">so we have to think about the actual </w:delText>
        </w:r>
        <w:r w:rsidR="00867F43" w:rsidRPr="00867F43" w:rsidDel="00867F43">
          <w:rPr>
            <w:rFonts w:ascii="Times New Roman" w:hAnsi="Times New Roman" w:cs="Times New Roman"/>
          </w:rPr>
          <w:delText xml:space="preserve">full </w:delText>
        </w:r>
        <w:r w:rsidRPr="00867F43" w:rsidDel="00867F43">
          <w:rPr>
            <w:rFonts w:ascii="Times New Roman" w:hAnsi="Times New Roman" w:cs="Times New Roman"/>
          </w:rPr>
          <w:delText>ancestry</w:delText>
        </w:r>
        <w:r w:rsidR="00867F43" w:rsidRPr="00867F43" w:rsidDel="00867F43">
          <w:rPr>
            <w:rFonts w:ascii="Times New Roman" w:hAnsi="Times New Roman" w:cs="Times New Roman"/>
          </w:rPr>
          <w:delText xml:space="preserve"> of the sample</w:delText>
        </w:r>
        <w:r w:rsidRPr="00867F43" w:rsidDel="00867F43">
          <w:rPr>
            <w:rFonts w:ascii="Times New Roman" w:hAnsi="Times New Roman" w:cs="Times New Roman"/>
          </w:rPr>
          <w:delText xml:space="preserve">, which is </w:delText>
        </w:r>
        <w:r w:rsidR="00867F43" w:rsidRPr="00867F43" w:rsidDel="00867F43">
          <w:rPr>
            <w:rFonts w:ascii="Times New Roman" w:hAnsi="Times New Roman" w:cs="Times New Roman"/>
          </w:rPr>
          <w:delText xml:space="preserve">represented </w:delText>
        </w:r>
        <w:r w:rsidRPr="00867F43" w:rsidDel="00867F43">
          <w:rPr>
            <w:rFonts w:ascii="Times New Roman" w:hAnsi="Times New Roman" w:cs="Times New Roman"/>
          </w:rPr>
          <w:delText>genealogies in the population.</w:delText>
        </w:r>
        <w:r w:rsidR="00867F43" w:rsidRPr="00867F43" w:rsidDel="00867F43">
          <w:rPr>
            <w:rFonts w:ascii="Times New Roman" w:hAnsi="Times New Roman" w:cs="Times New Roman"/>
          </w:rPr>
          <w:delText xml:space="preserve"> In theory each pair of individuals within certain species have some regions where they will share haplotype block (be identical by descent), but this genealogy may be determined by very long branches and this ancestral information may not have practical use. In contrast, above mentioned IBD definition will impose very recent ancestry in the sample. While working with the natural population we would like to have information about full ancestry and use branches of various length to define haplotype ancestry</w:delText>
        </w:r>
        <w:r w:rsidR="00867F43" w:rsidDel="00867F43">
          <w:rPr>
            <w:rFonts w:ascii="Times New Roman" w:hAnsi="Times New Roman" w:cs="Times New Roman"/>
          </w:rPr>
          <w:delText xml:space="preserve"> based on question of interest</w:delText>
        </w:r>
        <w:r w:rsidR="00867F43" w:rsidRPr="00867F43" w:rsidDel="00867F43">
          <w:rPr>
            <w:rFonts w:ascii="Times New Roman" w:hAnsi="Times New Roman" w:cs="Times New Roman"/>
          </w:rPr>
          <w:delText xml:space="preserve">.  </w:delText>
        </w:r>
      </w:del>
    </w:p>
    <w:p w14:paraId="4ABE8514" w14:textId="44A54ACF" w:rsidR="00C25B64" w:rsidDel="00867F43" w:rsidRDefault="00C25B64" w:rsidP="00635D58">
      <w:pPr>
        <w:jc w:val="both"/>
        <w:rPr>
          <w:del w:id="94" w:author="Microsoft Office User" w:date="2021-11-29T17:22:00Z"/>
        </w:rPr>
      </w:pPr>
    </w:p>
    <w:p w14:paraId="4712D1F0" w14:textId="094177A4" w:rsidR="00C25B64" w:rsidRPr="00C25B64" w:rsidDel="00867F43" w:rsidRDefault="00C25B64" w:rsidP="00C25B64">
      <w:pPr>
        <w:spacing w:line="240" w:lineRule="auto"/>
        <w:rPr>
          <w:del w:id="95" w:author="Microsoft Office User" w:date="2021-11-29T17:22:00Z"/>
          <w:rFonts w:ascii="Times New Roman" w:eastAsia="Times New Roman" w:hAnsi="Times New Roman" w:cs="Times New Roman"/>
          <w:sz w:val="24"/>
          <w:szCs w:val="24"/>
          <w:lang w:val="en-US"/>
        </w:rPr>
      </w:pPr>
      <w:del w:id="96" w:author="Microsoft Office User" w:date="2021-11-29T17:22:00Z">
        <w:r w:rsidRPr="00C25B64" w:rsidDel="00867F43">
          <w:rPr>
            <w:rFonts w:ascii="Times New Roman" w:eastAsia="Times New Roman" w:hAnsi="Times New Roman" w:cs="Times New Roman"/>
            <w:color w:val="000000"/>
            <w:shd w:val="clear" w:color="auto" w:fill="FFFFFF"/>
            <w:lang w:val="en-US"/>
          </w:rPr>
          <w:delText xml:space="preserve">In general, choice of common ancestor is arbitrary, since technically speaking each pair of the haplotypes has a common ancestor at each position of the genome, but this ancestor may have lived many years ago. </w:delText>
        </w:r>
      </w:del>
    </w:p>
    <w:p w14:paraId="18D8E858" w14:textId="77777777" w:rsidR="00C25B64" w:rsidRPr="00C25B64" w:rsidRDefault="00C25B64" w:rsidP="00635D58">
      <w:pPr>
        <w:jc w:val="both"/>
        <w:rPr>
          <w:rFonts w:ascii="Times New Roman" w:eastAsia="Times New Roman" w:hAnsi="Times New Roman" w:cs="Times New Roman"/>
          <w:highlight w:val="white"/>
          <w:lang w:val="en-US"/>
        </w:rPr>
      </w:pPr>
    </w:p>
    <w:p w14:paraId="00000006" w14:textId="77777777" w:rsidR="00FE1149" w:rsidRPr="00635D58" w:rsidRDefault="00FE1149">
      <w:pPr>
        <w:jc w:val="both"/>
        <w:rPr>
          <w:rFonts w:ascii="Times New Roman" w:eastAsia="Times New Roman" w:hAnsi="Times New Roman" w:cs="Times New Roman"/>
          <w:highlight w:val="white"/>
        </w:rPr>
      </w:pPr>
    </w:p>
    <w:p w14:paraId="3D7023D6" w14:textId="77777777" w:rsidR="002F4776" w:rsidRPr="002F4776" w:rsidRDefault="004507C5" w:rsidP="002F4776">
      <w:pPr>
        <w:jc w:val="both"/>
        <w:rPr>
          <w:ins w:id="97" w:author="Microsoft Office User" w:date="2021-11-29T19:35:00Z"/>
          <w:rFonts w:ascii="Times New Roman" w:eastAsia="Times New Roman" w:hAnsi="Times New Roman" w:cs="Times New Roman"/>
          <w:color w:val="333333"/>
          <w:spacing w:val="2"/>
          <w:shd w:val="clear" w:color="auto" w:fill="FCFCFC"/>
          <w:lang w:val="en-US"/>
        </w:rPr>
      </w:pPr>
      <w:r w:rsidRPr="00635D58">
        <w:rPr>
          <w:rFonts w:ascii="Times New Roman" w:eastAsia="Times New Roman" w:hAnsi="Times New Roman" w:cs="Times New Roman"/>
          <w:highlight w:val="white"/>
        </w:rPr>
        <w:t>However, when we deal with natural populations, there is no obvious reference population</w:t>
      </w:r>
      <w:r w:rsidRPr="00C25B64">
        <w:rPr>
          <w:rFonts w:ascii="Times New Roman" w:eastAsia="Times New Roman" w:hAnsi="Times New Roman" w:cs="Times New Roman"/>
          <w:highlight w:val="white"/>
          <w:rPrChange w:id="98" w:author="Microsoft Office User" w:date="2021-11-29T17:10:00Z">
            <w:rPr>
              <w:rFonts w:ascii="Times New Roman" w:eastAsia="Times New Roman" w:hAnsi="Times New Roman" w:cs="Times New Roman"/>
              <w:strike/>
              <w:highlight w:val="white"/>
            </w:rPr>
          </w:rPrChange>
        </w:rPr>
        <w:t xml:space="preserve">, </w:t>
      </w:r>
      <w:ins w:id="99" w:author="Microsoft Office User" w:date="2021-11-29T17:22:00Z">
        <w:r w:rsidR="00867F43" w:rsidRPr="00867F43">
          <w:rPr>
            <w:rFonts w:ascii="Times New Roman" w:hAnsi="Times New Roman" w:cs="Times New Roman"/>
          </w:rPr>
          <w:t>so we have to think about the actual full ancestry of the sample, which is represented genealogies in the population. In theory each pair of individuals within certain species have some regions where they will share haplotype block (be identical by descent), but this genealogy may be determined by very long branches and this ancestral information may not have practical use. In contrast, above mentioned IBD definition will impose very recent ancestry in the sample. While working with the natural population we would like to have information about full ancestry and use branches of various length to define haplotype ancestry</w:t>
        </w:r>
        <w:r w:rsidR="00867F43">
          <w:rPr>
            <w:rFonts w:ascii="Times New Roman" w:hAnsi="Times New Roman" w:cs="Times New Roman"/>
          </w:rPr>
          <w:t xml:space="preserve"> based on question of interest</w:t>
        </w:r>
        <w:r w:rsidR="00867F43" w:rsidRPr="00867F43">
          <w:rPr>
            <w:rFonts w:ascii="Times New Roman" w:hAnsi="Times New Roman" w:cs="Times New Roman"/>
          </w:rPr>
          <w:t xml:space="preserve">. </w:t>
        </w:r>
      </w:ins>
      <w:ins w:id="100" w:author="Microsoft Office User" w:date="2021-11-29T19:35:00Z">
        <w:r w:rsidR="002F4776" w:rsidRPr="002F4776">
          <w:rPr>
            <w:rFonts w:ascii="Times New Roman" w:eastAsia="Times New Roman" w:hAnsi="Times New Roman" w:cs="Times New Roman"/>
            <w:color w:val="333333"/>
            <w:spacing w:val="2"/>
            <w:shd w:val="clear" w:color="auto" w:fill="FCFCFC"/>
          </w:rPr>
          <w:t>C</w:t>
        </w:r>
        <w:proofErr w:type="spellStart"/>
        <w:r w:rsidR="002F4776" w:rsidRPr="002F4776">
          <w:rPr>
            <w:rFonts w:ascii="Times New Roman" w:eastAsia="Times New Roman" w:hAnsi="Times New Roman" w:cs="Times New Roman"/>
            <w:color w:val="333333"/>
            <w:spacing w:val="2"/>
            <w:shd w:val="clear" w:color="auto" w:fill="FCFCFC"/>
            <w:lang w:val="en-US"/>
          </w:rPr>
          <w:t>omplete</w:t>
        </w:r>
        <w:proofErr w:type="spellEnd"/>
        <w:r w:rsidR="002F4776" w:rsidRPr="002F4776">
          <w:rPr>
            <w:rFonts w:ascii="Times New Roman" w:eastAsia="Times New Roman" w:hAnsi="Times New Roman" w:cs="Times New Roman"/>
            <w:color w:val="333333"/>
            <w:spacing w:val="2"/>
            <w:shd w:val="clear" w:color="auto" w:fill="FCFCFC"/>
            <w:lang w:val="en-US"/>
          </w:rPr>
          <w:t xml:space="preserve"> description of evolutionary relationships and ancestry within population is contained in specific structure: ancestral recombination graph (ARG). </w:t>
        </w:r>
      </w:ins>
    </w:p>
    <w:p w14:paraId="235EAB23" w14:textId="77777777" w:rsidR="000F7242" w:rsidRPr="000F7242" w:rsidRDefault="00867F43" w:rsidP="000F7242">
      <w:pPr>
        <w:jc w:val="both"/>
        <w:rPr>
          <w:ins w:id="101" w:author="Microsoft Office User" w:date="2021-11-29T20:24:00Z"/>
          <w:rFonts w:ascii="Times New Roman" w:eastAsia="Times New Roman" w:hAnsi="Times New Roman" w:cs="Times New Roman"/>
          <w:color w:val="000000" w:themeColor="text1"/>
        </w:rPr>
      </w:pPr>
      <w:ins w:id="102" w:author="Microsoft Office User" w:date="2021-11-29T17:22:00Z">
        <w:r w:rsidRPr="00867F43">
          <w:rPr>
            <w:rFonts w:ascii="Times New Roman" w:hAnsi="Times New Roman" w:cs="Times New Roman"/>
          </w:rPr>
          <w:t xml:space="preserve"> </w:t>
        </w:r>
      </w:ins>
      <w:del w:id="103" w:author="Microsoft Office User" w:date="2021-11-29T17:22:00Z">
        <w:r w:rsidR="004507C5" w:rsidRPr="00C25B64" w:rsidDel="00867F43">
          <w:rPr>
            <w:rFonts w:ascii="Times New Roman" w:eastAsia="Times New Roman" w:hAnsi="Times New Roman" w:cs="Times New Roman"/>
            <w:highlight w:val="white"/>
            <w:rPrChange w:id="104" w:author="Microsoft Office User" w:date="2021-11-29T17:10:00Z">
              <w:rPr>
                <w:rFonts w:ascii="Times New Roman" w:eastAsia="Times New Roman" w:hAnsi="Times New Roman" w:cs="Times New Roman"/>
                <w:strike/>
                <w:highlight w:val="white"/>
              </w:rPr>
            </w:rPrChange>
          </w:rPr>
          <w:delText xml:space="preserve">and the block structure will depend arbitrarily on our choice of reference </w:delText>
        </w:r>
        <w:r w:rsidR="004507C5" w:rsidRPr="00635D58" w:rsidDel="00867F43">
          <w:rPr>
            <w:rFonts w:ascii="Times New Roman" w:eastAsia="Times New Roman" w:hAnsi="Times New Roman" w:cs="Times New Roman"/>
            <w:highlight w:val="white"/>
          </w:rPr>
          <w:delText>(Fig. 2) .</w:delText>
        </w:r>
      </w:del>
      <w:ins w:id="105" w:author="sean stankowski" w:date="2021-11-28T16:13:00Z">
        <w:del w:id="106" w:author="Microsoft Office User" w:date="2021-11-29T17:22:00Z">
          <w:r w:rsidR="004507C5" w:rsidRPr="00635D58" w:rsidDel="00867F43">
            <w:rPr>
              <w:rFonts w:ascii="Times New Roman" w:eastAsia="Times New Roman" w:hAnsi="Times New Roman" w:cs="Times New Roman"/>
              <w:highlight w:val="white"/>
            </w:rPr>
            <w:delText xml:space="preserve"> </w:delText>
          </w:r>
        </w:del>
      </w:ins>
      <w:commentRangeStart w:id="107"/>
      <w:del w:id="108" w:author="sean stankowski" w:date="2021-11-28T16:13:00Z">
        <w:r w:rsidR="004507C5" w:rsidRPr="00635D58">
          <w:rPr>
            <w:rFonts w:ascii="Times New Roman" w:eastAsia="Times New Roman" w:hAnsi="Times New Roman" w:cs="Times New Roman"/>
            <w:highlight w:val="white"/>
          </w:rPr>
          <w:delText xml:space="preserve"> </w:delText>
        </w:r>
      </w:del>
      <w:r w:rsidR="004507C5" w:rsidRPr="00635D58">
        <w:rPr>
          <w:rFonts w:ascii="Times New Roman" w:eastAsia="Times New Roman" w:hAnsi="Times New Roman" w:cs="Times New Roman"/>
          <w:highlight w:val="white"/>
        </w:rPr>
        <w:t>Therefore,</w:t>
      </w:r>
      <w:commentRangeEnd w:id="107"/>
      <w:r w:rsidR="004507C5">
        <w:commentReference w:id="107"/>
      </w:r>
      <w:r w:rsidR="004507C5">
        <w:rPr>
          <w:rFonts w:ascii="Times New Roman" w:eastAsia="Times New Roman" w:hAnsi="Times New Roman" w:cs="Times New Roman"/>
          <w:highlight w:val="white"/>
          <w:rPrChange w:id="109" w:author="sean stankowski" w:date="2021-11-28T15:43:00Z">
            <w:rPr>
              <w:rFonts w:ascii="Times New Roman" w:eastAsia="Times New Roman" w:hAnsi="Times New Roman" w:cs="Times New Roman"/>
              <w:color w:val="38761D"/>
              <w:highlight w:val="white"/>
            </w:rPr>
          </w:rPrChange>
        </w:rPr>
        <w:t xml:space="preserve"> we will base our definition on the full ancestry of the sampled genomes</w:t>
      </w:r>
      <w:r w:rsidR="002F4776">
        <w:rPr>
          <w:rFonts w:ascii="Times New Roman" w:eastAsia="Times New Roman" w:hAnsi="Times New Roman" w:cs="Times New Roman"/>
          <w:highlight w:val="white"/>
        </w:rPr>
        <w:t xml:space="preserve"> -</w:t>
      </w:r>
      <w:r w:rsidR="004507C5">
        <w:rPr>
          <w:rFonts w:ascii="Times New Roman" w:eastAsia="Times New Roman" w:hAnsi="Times New Roman" w:cs="Times New Roman"/>
          <w:highlight w:val="white"/>
          <w:rPrChange w:id="110" w:author="sean stankowski" w:date="2021-11-28T15:43:00Z">
            <w:rPr>
              <w:rFonts w:ascii="Times New Roman" w:eastAsia="Times New Roman" w:hAnsi="Times New Roman" w:cs="Times New Roman"/>
              <w:color w:val="38761D"/>
              <w:highlight w:val="white"/>
            </w:rPr>
          </w:rPrChange>
        </w:rPr>
        <w:t xml:space="preserve"> the ancestral recombination graph (ARG)</w:t>
      </w:r>
      <w:ins w:id="111" w:author="sean stankowski" w:date="2021-11-28T16:32:00Z">
        <w:r w:rsidR="004507C5">
          <w:rPr>
            <w:rFonts w:ascii="Times New Roman" w:eastAsia="Times New Roman" w:hAnsi="Times New Roman" w:cs="Times New Roman"/>
            <w:highlight w:val="white"/>
            <w:rPrChange w:id="112" w:author="sean stankowski" w:date="2021-11-28T15:43:00Z">
              <w:rPr>
                <w:rFonts w:ascii="Times New Roman" w:eastAsia="Times New Roman" w:hAnsi="Times New Roman" w:cs="Times New Roman"/>
                <w:color w:val="38761D"/>
                <w:highlight w:val="white"/>
              </w:rPr>
            </w:rPrChange>
          </w:rPr>
          <w:t xml:space="preserve"> (box x)</w:t>
        </w:r>
      </w:ins>
      <w:r w:rsidR="004507C5">
        <w:rPr>
          <w:rFonts w:ascii="Times New Roman" w:eastAsia="Times New Roman" w:hAnsi="Times New Roman" w:cs="Times New Roman"/>
          <w:highlight w:val="white"/>
          <w:rPrChange w:id="113" w:author="sean stankowski" w:date="2021-11-28T15:43:00Z">
            <w:rPr>
              <w:rFonts w:ascii="Times New Roman" w:eastAsia="Times New Roman" w:hAnsi="Times New Roman" w:cs="Times New Roman"/>
              <w:color w:val="38761D"/>
              <w:highlight w:val="white"/>
            </w:rPr>
          </w:rPrChange>
        </w:rPr>
        <w:t xml:space="preserve">. </w:t>
      </w:r>
      <w:ins w:id="114" w:author="Microsoft Office User" w:date="2021-11-29T20:24:00Z">
        <w:r w:rsidR="000F7242" w:rsidRPr="000F7242">
          <w:rPr>
            <w:rFonts w:ascii="Times New Roman" w:eastAsia="Times New Roman" w:hAnsi="Times New Roman" w:cs="Times New Roman"/>
            <w:color w:val="000000" w:themeColor="text1"/>
            <w:spacing w:val="2"/>
            <w:shd w:val="clear" w:color="auto" w:fill="FCFCFC"/>
          </w:rPr>
          <w:t>As ARG is integral for our definition, we start from explaining it in order to get intuitive understanding first and then moving to more theoretical aspects. If we look at any particular point in the genome</w:t>
        </w:r>
        <w:r w:rsidR="000F7242" w:rsidRPr="000F7242">
          <w:rPr>
            <w:rFonts w:ascii="Times New Roman" w:eastAsia="Times New Roman" w:hAnsi="Times New Roman" w:cs="Times New Roman"/>
            <w:color w:val="000000" w:themeColor="text1"/>
          </w:rPr>
          <w:t xml:space="preserve"> we will observe genealogical relationship between all individuals, which can be visualized as a tree like structure. All genes in the population will coalesce and eventually trace back to a one single ancestor. As we move along the genome at some point genealogy will change because the lineage tracing back undergone recombination event. Crossover during meiosis caused half of the recombination break come from one parental chromosome and another from other parental chromosome, therefore recombination event leads to splitting of the linages if we go back in time. </w:t>
        </w:r>
      </w:ins>
    </w:p>
    <w:p w14:paraId="01D8110B" w14:textId="77777777" w:rsidR="000F7242" w:rsidRPr="000F7242" w:rsidRDefault="000F7242" w:rsidP="000F7242">
      <w:pPr>
        <w:jc w:val="both"/>
        <w:rPr>
          <w:ins w:id="115" w:author="Microsoft Office User" w:date="2021-11-29T20:24:00Z"/>
          <w:rFonts w:ascii="Times New Roman" w:eastAsia="Times New Roman" w:hAnsi="Times New Roman" w:cs="Times New Roman"/>
          <w:color w:val="000000" w:themeColor="text1"/>
          <w:spacing w:val="4"/>
          <w:lang w:val="en-US"/>
        </w:rPr>
      </w:pPr>
      <w:ins w:id="116" w:author="Microsoft Office User" w:date="2021-11-29T20:24:00Z">
        <w:r w:rsidRPr="000F7242">
          <w:rPr>
            <w:rFonts w:ascii="Times New Roman" w:eastAsia="Times New Roman" w:hAnsi="Times New Roman" w:cs="Times New Roman"/>
            <w:color w:val="000000" w:themeColor="text1"/>
            <w:spacing w:val="4"/>
            <w:lang w:val="en-US"/>
          </w:rPr>
          <w:t xml:space="preserve">When we think of individual’s ancestry in many generations before, number of ancestors will be very large and therefore the genome traced back through these generations will be scattered among hundreds and hundreds of individuals in little blocks. Number of ancestors fluctuated in the random process due to drift in the population, coalescent will take into account situations when two different individuals produced by the same ancestors. ARG is interplay between processes of recombination, which increases amount of ancestors and process of coalescent, which reduces it. </w:t>
        </w:r>
        <w:r w:rsidRPr="000F7242">
          <w:rPr>
            <w:rFonts w:ascii="Times New Roman" w:eastAsia="Times New Roman" w:hAnsi="Times New Roman" w:cs="Times New Roman"/>
            <w:color w:val="000000" w:themeColor="text1"/>
            <w:spacing w:val="4"/>
            <w:lang w:val="en-US"/>
          </w:rPr>
          <w:br/>
        </w:r>
        <w:r w:rsidRPr="000F7242">
          <w:rPr>
            <w:rFonts w:ascii="Times New Roman" w:eastAsia="Times New Roman" w:hAnsi="Times New Roman" w:cs="Times New Roman"/>
            <w:color w:val="000000" w:themeColor="text1"/>
          </w:rPr>
          <w:t>“</w:t>
        </w:r>
        <w:r w:rsidRPr="000F7242">
          <w:rPr>
            <w:rFonts w:ascii="Times New Roman" w:eastAsia="Times New Roman" w:hAnsi="Times New Roman" w:cs="Times New Roman"/>
            <w:color w:val="000000" w:themeColor="text1"/>
            <w:spacing w:val="2"/>
            <w:shd w:val="clear" w:color="auto" w:fill="FCFCFC"/>
            <w:lang w:val="en-US"/>
          </w:rPr>
          <w:t>The ARG naturally defines a set of recombination breakpoints, a set of haplotypes, and a genealogy for each non-recombining interval in the genome”</w:t>
        </w:r>
        <w:r w:rsidRPr="000F7242">
          <w:rPr>
            <w:rFonts w:ascii="Times New Roman" w:eastAsia="Times New Roman" w:hAnsi="Times New Roman" w:cs="Times New Roman"/>
            <w:color w:val="000000" w:themeColor="text1"/>
            <w:spacing w:val="4"/>
            <w:lang w:val="en-US"/>
          </w:rPr>
          <w:t xml:space="preserve"> (</w:t>
        </w:r>
        <w:proofErr w:type="spellStart"/>
        <w:r w:rsidRPr="000F7242">
          <w:rPr>
            <w:rFonts w:ascii="Times New Roman" w:eastAsia="Times New Roman" w:hAnsi="Times New Roman" w:cs="Times New Roman"/>
            <w:color w:val="000000" w:themeColor="text1"/>
            <w:spacing w:val="2"/>
            <w:shd w:val="clear" w:color="auto" w:fill="FCFCFC"/>
            <w:lang w:val="en-US"/>
          </w:rPr>
          <w:t>Hubisz</w:t>
        </w:r>
        <w:proofErr w:type="spellEnd"/>
        <w:r w:rsidRPr="000F7242">
          <w:rPr>
            <w:rFonts w:ascii="Times New Roman" w:eastAsia="Times New Roman" w:hAnsi="Times New Roman" w:cs="Times New Roman"/>
            <w:color w:val="000000" w:themeColor="text1"/>
            <w:spacing w:val="2"/>
            <w:shd w:val="clear" w:color="auto" w:fill="FCFCFC"/>
            <w:lang w:val="en-US"/>
          </w:rPr>
          <w:t xml:space="preserve">, </w:t>
        </w:r>
        <w:proofErr w:type="spellStart"/>
        <w:r w:rsidRPr="000F7242">
          <w:rPr>
            <w:rFonts w:ascii="Times New Roman" w:eastAsia="Times New Roman" w:hAnsi="Times New Roman" w:cs="Times New Roman"/>
            <w:color w:val="000000" w:themeColor="text1"/>
            <w:spacing w:val="2"/>
            <w:shd w:val="clear" w:color="auto" w:fill="FCFCFC"/>
            <w:lang w:val="en-US"/>
          </w:rPr>
          <w:t>Siepel</w:t>
        </w:r>
        <w:proofErr w:type="spellEnd"/>
        <w:r w:rsidRPr="000F7242">
          <w:rPr>
            <w:rFonts w:ascii="Times New Roman" w:eastAsia="Times New Roman" w:hAnsi="Times New Roman" w:cs="Times New Roman"/>
            <w:color w:val="000000" w:themeColor="text1"/>
            <w:spacing w:val="2"/>
            <w:shd w:val="clear" w:color="auto" w:fill="FCFCFC"/>
            <w:lang w:val="en-US"/>
          </w:rPr>
          <w:t xml:space="preserve"> 2020)</w:t>
        </w:r>
        <w:r>
          <w:rPr>
            <w:rFonts w:ascii="Times New Roman" w:eastAsia="Times New Roman" w:hAnsi="Times New Roman" w:cs="Times New Roman"/>
            <w:color w:val="000000" w:themeColor="text1"/>
            <w:spacing w:val="2"/>
            <w:shd w:val="clear" w:color="auto" w:fill="FCFCFC"/>
            <w:lang w:val="en-US"/>
          </w:rPr>
          <w:t>.</w:t>
        </w:r>
      </w:ins>
    </w:p>
    <w:p w14:paraId="7A5251BE" w14:textId="21E5F486" w:rsidR="002F4776" w:rsidRPr="00F16445" w:rsidRDefault="004507C5">
      <w:pPr>
        <w:jc w:val="both"/>
        <w:rPr>
          <w:rFonts w:ascii="Times New Roman" w:eastAsia="Times New Roman" w:hAnsi="Times New Roman" w:cs="Times New Roman"/>
          <w:highlight w:val="white"/>
        </w:rPr>
      </w:pPr>
      <w:commentRangeStart w:id="117"/>
      <w:r>
        <w:rPr>
          <w:rFonts w:ascii="Times New Roman" w:eastAsia="Times New Roman" w:hAnsi="Times New Roman" w:cs="Times New Roman"/>
          <w:highlight w:val="white"/>
          <w:rPrChange w:id="118" w:author="sean stankowski" w:date="2021-11-28T15:43:00Z">
            <w:rPr>
              <w:rFonts w:ascii="Times New Roman" w:eastAsia="Times New Roman" w:hAnsi="Times New Roman" w:cs="Times New Roman"/>
              <w:color w:val="38761D"/>
              <w:highlight w:val="white"/>
            </w:rPr>
          </w:rPrChange>
        </w:rPr>
        <w:t>This</w:t>
      </w:r>
      <w:commentRangeEnd w:id="117"/>
      <w:r>
        <w:commentReference w:id="117"/>
      </w:r>
      <w:r w:rsidRPr="00C25B64">
        <w:rPr>
          <w:rFonts w:ascii="Times New Roman" w:eastAsia="Times New Roman" w:hAnsi="Times New Roman" w:cs="Times New Roman"/>
          <w:highlight w:val="white"/>
        </w:rPr>
        <w:t xml:space="preserve"> consists of the segments of past genomes that are ancestral to our sample; looking back in time, it </w:t>
      </w:r>
      <w:commentRangeStart w:id="119"/>
      <w:r w:rsidRPr="00C25B64">
        <w:rPr>
          <w:rFonts w:ascii="Times New Roman" w:eastAsia="Times New Roman" w:hAnsi="Times New Roman" w:cs="Times New Roman"/>
          <w:highlight w:val="white"/>
        </w:rPr>
        <w:t>is generated by a series of</w:t>
      </w:r>
      <w:commentRangeEnd w:id="119"/>
      <w:r>
        <w:commentReference w:id="119"/>
      </w:r>
      <w:r w:rsidRPr="00C25B64">
        <w:rPr>
          <w:rFonts w:ascii="Times New Roman" w:eastAsia="Times New Roman" w:hAnsi="Times New Roman" w:cs="Times New Roman"/>
          <w:highlight w:val="white"/>
        </w:rPr>
        <w:t xml:space="preserve"> coalescence and of recombination events. We </w:t>
      </w:r>
      <w:proofErr w:type="spellStart"/>
      <w:r w:rsidRPr="00C25B64">
        <w:rPr>
          <w:rFonts w:ascii="Times New Roman" w:eastAsia="Times New Roman" w:hAnsi="Times New Roman" w:cs="Times New Roman"/>
          <w:highlight w:val="white"/>
        </w:rPr>
        <w:t>emphasise</w:t>
      </w:r>
      <w:proofErr w:type="spellEnd"/>
      <w:r w:rsidRPr="00C25B64">
        <w:rPr>
          <w:rFonts w:ascii="Times New Roman" w:eastAsia="Times New Roman" w:hAnsi="Times New Roman" w:cs="Times New Roman"/>
          <w:highlight w:val="white"/>
        </w:rPr>
        <w:t xml:space="preserve"> that </w:t>
      </w:r>
      <w:commentRangeStart w:id="120"/>
      <w:r w:rsidRPr="00C25B64">
        <w:rPr>
          <w:rFonts w:ascii="Times New Roman" w:eastAsia="Times New Roman" w:hAnsi="Times New Roman" w:cs="Times New Roman"/>
          <w:highlight w:val="white"/>
        </w:rPr>
        <w:t>there</w:t>
      </w:r>
      <w:commentRangeEnd w:id="120"/>
      <w:r>
        <w:commentReference w:id="120"/>
      </w:r>
      <w:r w:rsidRPr="00C25B64">
        <w:rPr>
          <w:rFonts w:ascii="Times New Roman" w:eastAsia="Times New Roman" w:hAnsi="Times New Roman" w:cs="Times New Roman"/>
          <w:highlight w:val="white"/>
        </w:rPr>
        <w:t xml:space="preserve"> are real events: coalescence occurs when an individual leaves two or more offspring that are each ancestral to our sample, and recombination occurs when, in meiosis, an ancestral genome inherits from two haploid parent genomes. What we can (in principle) observe is a sequence of genealogies along the genome, each of which gives the structure of the ARG at one genetic locus. </w:t>
      </w:r>
    </w:p>
    <w:p w14:paraId="00000008" w14:textId="77777777" w:rsidR="00FE1149" w:rsidRPr="00C25B64" w:rsidRDefault="00FE1149">
      <w:pPr>
        <w:jc w:val="both"/>
        <w:rPr>
          <w:rFonts w:ascii="Times New Roman" w:eastAsia="Times New Roman" w:hAnsi="Times New Roman" w:cs="Times New Roman"/>
          <w:highlight w:val="white"/>
        </w:rPr>
      </w:pPr>
    </w:p>
    <w:p w14:paraId="00000009" w14:textId="77777777" w:rsidR="00FE1149" w:rsidRPr="00C25B64" w:rsidRDefault="004507C5">
      <w:pPr>
        <w:jc w:val="both"/>
        <w:rPr>
          <w:rFonts w:ascii="Times New Roman" w:eastAsia="Times New Roman" w:hAnsi="Times New Roman" w:cs="Times New Roman"/>
          <w:highlight w:val="white"/>
        </w:rPr>
      </w:pPr>
      <w:commentRangeStart w:id="121"/>
      <w:r w:rsidRPr="00C25B64">
        <w:rPr>
          <w:rFonts w:ascii="Times New Roman" w:eastAsia="Times New Roman" w:hAnsi="Times New Roman" w:cs="Times New Roman"/>
          <w:highlight w:val="white"/>
        </w:rPr>
        <w:t xml:space="preserve">In large </w:t>
      </w:r>
      <w:commentRangeEnd w:id="121"/>
      <w:r w:rsidR="00F16445">
        <w:rPr>
          <w:rStyle w:val="CommentReference"/>
        </w:rPr>
        <w:commentReference w:id="121"/>
      </w:r>
      <w:r w:rsidRPr="00C25B64">
        <w:rPr>
          <w:rFonts w:ascii="Times New Roman" w:eastAsia="Times New Roman" w:hAnsi="Times New Roman" w:cs="Times New Roman"/>
          <w:highlight w:val="white"/>
        </w:rPr>
        <w:t xml:space="preserve">populations, and over long timescales, the ARG is approximated by the coalescent with recombination; in the simplest case, the rate of coalescence is the inverse of the effective (haploid) population size, and the rate of recombination is just the rate of crossover. However, spatial and genetic structure can also be </w:t>
      </w:r>
      <w:commentRangeStart w:id="122"/>
      <w:r w:rsidRPr="00C25B64">
        <w:rPr>
          <w:rFonts w:ascii="Times New Roman" w:eastAsia="Times New Roman" w:hAnsi="Times New Roman" w:cs="Times New Roman"/>
          <w:highlight w:val="white"/>
        </w:rPr>
        <w:t>included</w:t>
      </w:r>
      <w:commentRangeEnd w:id="122"/>
      <w:ins w:id="123" w:author="sean stankowski" w:date="2021-11-28T16:58:00Z">
        <w:r>
          <w:commentReference w:id="122"/>
        </w:r>
        <w:r w:rsidRPr="00C25B64">
          <w:rPr>
            <w:rFonts w:ascii="Times New Roman" w:eastAsia="Times New Roman" w:hAnsi="Times New Roman" w:cs="Times New Roman"/>
            <w:highlight w:val="white"/>
          </w:rPr>
          <w:t xml:space="preserve"> </w:t>
        </w:r>
      </w:ins>
      <w:del w:id="124" w:author="sean stankowski" w:date="2021-11-28T16:58:00Z">
        <w:r w:rsidRPr="00C25B64">
          <w:rPr>
            <w:rFonts w:ascii="Times New Roman" w:eastAsia="Times New Roman" w:hAnsi="Times New Roman" w:cs="Times New Roman"/>
            <w:highlight w:val="white"/>
          </w:rPr>
          <w:delText xml:space="preserve">, </w:delText>
        </w:r>
      </w:del>
    </w:p>
    <w:p w14:paraId="0000000A" w14:textId="77777777" w:rsidR="00FE1149" w:rsidRPr="00C25B64" w:rsidRDefault="00FE1149">
      <w:pPr>
        <w:jc w:val="both"/>
        <w:rPr>
          <w:rFonts w:ascii="Times New Roman" w:eastAsia="Times New Roman" w:hAnsi="Times New Roman" w:cs="Times New Roman"/>
          <w:highlight w:val="white"/>
        </w:rPr>
      </w:pPr>
    </w:p>
    <w:p w14:paraId="0000000B" w14:textId="77777777" w:rsidR="00FE1149" w:rsidRPr="00C25B64" w:rsidRDefault="004507C5">
      <w:pPr>
        <w:jc w:val="both"/>
        <w:rPr>
          <w:rFonts w:ascii="Times New Roman" w:eastAsia="Times New Roman" w:hAnsi="Times New Roman" w:cs="Times New Roman"/>
          <w:highlight w:val="white"/>
        </w:rPr>
      </w:pPr>
      <w:r w:rsidRPr="00C25B64">
        <w:rPr>
          <w:rFonts w:ascii="Times New Roman" w:eastAsia="Times New Roman" w:hAnsi="Times New Roman" w:cs="Times New Roman"/>
          <w:highlight w:val="white"/>
        </w:rPr>
        <w:t xml:space="preserve">We could define a haplotype </w:t>
      </w:r>
      <w:proofErr w:type="spellStart"/>
      <w:r w:rsidRPr="00C25B64">
        <w:rPr>
          <w:rFonts w:ascii="Times New Roman" w:eastAsia="Times New Roman" w:hAnsi="Times New Roman" w:cs="Times New Roman"/>
          <w:highlight w:val="white"/>
        </w:rPr>
        <w:t>bl</w:t>
      </w:r>
      <w:ins w:id="125" w:author="sean stankowski" w:date="2021-11-28T16:59:00Z">
        <w:r w:rsidRPr="00C25B64">
          <w:rPr>
            <w:rFonts w:ascii="Times New Roman" w:eastAsia="Times New Roman" w:hAnsi="Times New Roman" w:cs="Times New Roman"/>
            <w:highlight w:val="white"/>
          </w:rPr>
          <w:t>ock</w:t>
        </w:r>
      </w:ins>
      <w:del w:id="126" w:author="sean stankowski" w:date="2021-11-28T16:59:00Z">
        <w:r w:rsidRPr="00C25B64">
          <w:rPr>
            <w:rFonts w:ascii="Times New Roman" w:eastAsia="Times New Roman" w:hAnsi="Times New Roman" w:cs="Times New Roman"/>
            <w:highlight w:val="white"/>
          </w:rPr>
          <w:delText>ac</w:delText>
        </w:r>
      </w:del>
      <w:r w:rsidRPr="00C25B64">
        <w:rPr>
          <w:rFonts w:ascii="Times New Roman" w:eastAsia="Times New Roman" w:hAnsi="Times New Roman" w:cs="Times New Roman"/>
          <w:highlight w:val="white"/>
        </w:rPr>
        <w:t>k</w:t>
      </w:r>
      <w:proofErr w:type="spellEnd"/>
      <w:r w:rsidRPr="00C25B64">
        <w:rPr>
          <w:rFonts w:ascii="Times New Roman" w:eastAsia="Times New Roman" w:hAnsi="Times New Roman" w:cs="Times New Roman"/>
          <w:highlight w:val="white"/>
        </w:rPr>
        <w:t xml:space="preserve"> as a contiguous region o</w:t>
      </w:r>
      <w:commentRangeStart w:id="127"/>
      <w:r w:rsidRPr="00C25B64">
        <w:rPr>
          <w:rFonts w:ascii="Times New Roman" w:eastAsia="Times New Roman" w:hAnsi="Times New Roman" w:cs="Times New Roman"/>
          <w:highlight w:val="white"/>
        </w:rPr>
        <w:t>f genome in which all sites share the same genealogy. However, adjacent genealogies differ by a single recombination event, and so blocks defined in this way will be very small (especially with large samples) and will usually differ trivially.</w:t>
      </w:r>
      <w:commentRangeEnd w:id="127"/>
      <w:r>
        <w:commentReference w:id="127"/>
      </w:r>
    </w:p>
    <w:p w14:paraId="0000000C" w14:textId="77777777" w:rsidR="00FE1149" w:rsidRPr="00C25B64" w:rsidRDefault="00FE1149">
      <w:pPr>
        <w:jc w:val="both"/>
        <w:rPr>
          <w:rFonts w:ascii="Times New Roman" w:eastAsia="Times New Roman" w:hAnsi="Times New Roman" w:cs="Times New Roman"/>
          <w:highlight w:val="white"/>
        </w:rPr>
      </w:pPr>
    </w:p>
    <w:p w14:paraId="0000000D" w14:textId="77777777" w:rsidR="00FE1149" w:rsidRPr="00C25B64" w:rsidRDefault="004507C5">
      <w:pPr>
        <w:jc w:val="both"/>
        <w:rPr>
          <w:rFonts w:ascii="Times New Roman" w:eastAsia="Times New Roman" w:hAnsi="Times New Roman" w:cs="Times New Roman"/>
          <w:highlight w:val="white"/>
        </w:rPr>
      </w:pPr>
      <w:commentRangeStart w:id="128"/>
      <w:commentRangeStart w:id="129"/>
      <w:r w:rsidRPr="00C25B64">
        <w:rPr>
          <w:rFonts w:ascii="Times New Roman" w:eastAsia="Times New Roman" w:hAnsi="Times New Roman" w:cs="Times New Roman"/>
          <w:highlight w:val="white"/>
        </w:rPr>
        <w:lastRenderedPageBreak/>
        <w:t>Instead, we define a haplotype block as the set of genomic regions that descend from a particular branch in the ARG; this branch is defined by a unique coalescence event. Crucially, such regions may carry derived SNP alleles that are shared by the specific set of genomes that were brought together in the focal branch by the corresponding coalescence event. With enough SNP</w:t>
      </w:r>
      <w:ins w:id="130" w:author="sean stankowski" w:date="2021-11-28T17:00:00Z">
        <w:r w:rsidRPr="00C25B64">
          <w:rPr>
            <w:rFonts w:ascii="Times New Roman" w:eastAsia="Times New Roman" w:hAnsi="Times New Roman" w:cs="Times New Roman"/>
            <w:highlight w:val="white"/>
          </w:rPr>
          <w:t>s</w:t>
        </w:r>
      </w:ins>
      <w:r w:rsidRPr="00C25B64">
        <w:rPr>
          <w:rFonts w:ascii="Times New Roman" w:eastAsia="Times New Roman" w:hAnsi="Times New Roman" w:cs="Times New Roman"/>
          <w:highlight w:val="white"/>
        </w:rPr>
        <w:t>, the haplotype block is revealed directly by SNP in that class.</w:t>
      </w:r>
    </w:p>
    <w:p w14:paraId="0000000E" w14:textId="77777777" w:rsidR="00FE1149" w:rsidRPr="00C25B64" w:rsidRDefault="00FE1149">
      <w:pPr>
        <w:jc w:val="both"/>
        <w:rPr>
          <w:rFonts w:ascii="Times New Roman" w:eastAsia="Times New Roman" w:hAnsi="Times New Roman" w:cs="Times New Roman"/>
          <w:highlight w:val="white"/>
        </w:rPr>
      </w:pPr>
      <w:commentRangeStart w:id="131"/>
    </w:p>
    <w:p w14:paraId="0000000F" w14:textId="0A5F9939" w:rsidR="00FE1149" w:rsidRDefault="004507C5">
      <w:pPr>
        <w:jc w:val="both"/>
        <w:rPr>
          <w:rFonts w:ascii="Times New Roman" w:eastAsia="Times New Roman" w:hAnsi="Times New Roman" w:cs="Times New Roman"/>
          <w:highlight w:val="white"/>
        </w:rPr>
      </w:pPr>
      <w:r w:rsidRPr="00C25B64">
        <w:rPr>
          <w:rFonts w:ascii="Times New Roman" w:eastAsia="Times New Roman" w:hAnsi="Times New Roman" w:cs="Times New Roman"/>
          <w:highlight w:val="white"/>
        </w:rPr>
        <w:t>Note that under the coalescent process, large numbers of sampled lineages rapidly coalesce down to a few, which are then likely to trace back deep into the genealogy.</w:t>
      </w:r>
      <w:commentRangeEnd w:id="131"/>
      <w:r>
        <w:commentReference w:id="131"/>
      </w:r>
      <w:r w:rsidRPr="00C25B64">
        <w:rPr>
          <w:rFonts w:ascii="Times New Roman" w:eastAsia="Times New Roman" w:hAnsi="Times New Roman" w:cs="Times New Roman"/>
          <w:highlight w:val="white"/>
        </w:rPr>
        <w:t xml:space="preserve"> Thus, in a given region of genome a substantial fraction of SNP</w:t>
      </w:r>
      <w:ins w:id="132" w:author="sean stankowski" w:date="2021-11-28T17:01:00Z">
        <w:r w:rsidRPr="00C25B64">
          <w:rPr>
            <w:rFonts w:ascii="Times New Roman" w:eastAsia="Times New Roman" w:hAnsi="Times New Roman" w:cs="Times New Roman"/>
            <w:highlight w:val="white"/>
          </w:rPr>
          <w:t>s</w:t>
        </w:r>
      </w:ins>
      <w:r w:rsidRPr="00C25B64">
        <w:rPr>
          <w:rFonts w:ascii="Times New Roman" w:eastAsia="Times New Roman" w:hAnsi="Times New Roman" w:cs="Times New Roman"/>
          <w:highlight w:val="white"/>
        </w:rPr>
        <w:t xml:space="preserve"> will fall on long, deep, branches, whereas the tips of the genealogy will be hard to resolve. Moreover, in a large sample, it is unlikely that different coalescence events will bring together the same set of lineages by chance, so that we can usually identify unique coalescence events as corresponding to unique sets of lineages.</w:t>
      </w:r>
      <w:commentRangeEnd w:id="128"/>
      <w:r>
        <w:commentReference w:id="128"/>
      </w:r>
      <w:commentRangeEnd w:id="129"/>
      <w:r w:rsidR="00F16445">
        <w:rPr>
          <w:rStyle w:val="CommentReference"/>
        </w:rPr>
        <w:commentReference w:id="129"/>
      </w:r>
    </w:p>
    <w:p w14:paraId="1085E279" w14:textId="530F6622" w:rsidR="00A41EF0" w:rsidRDefault="00A41EF0">
      <w:pPr>
        <w:jc w:val="both"/>
        <w:rPr>
          <w:rFonts w:ascii="Times New Roman" w:eastAsia="Times New Roman" w:hAnsi="Times New Roman" w:cs="Times New Roman"/>
          <w:highlight w:val="white"/>
        </w:rPr>
      </w:pPr>
    </w:p>
    <w:p w14:paraId="1D568AE7" w14:textId="77777777" w:rsidR="00A41EF0" w:rsidRPr="00A41EF0" w:rsidRDefault="00A41EF0" w:rsidP="00A41EF0">
      <w:pPr>
        <w:jc w:val="both"/>
        <w:rPr>
          <w:rFonts w:ascii="Times New Roman" w:eastAsia="Times New Roman" w:hAnsi="Times New Roman" w:cs="Times New Roman"/>
          <w:highlight w:val="white"/>
          <w:lang w:val="en-US"/>
        </w:rPr>
      </w:pPr>
      <w:r w:rsidRPr="00A41EF0">
        <w:rPr>
          <w:rFonts w:ascii="Times New Roman" w:eastAsia="Times New Roman" w:hAnsi="Times New Roman" w:cs="Times New Roman"/>
          <w:i/>
          <w:iCs/>
          <w:highlight w:val="white"/>
          <w:lang w:val="en-US"/>
        </w:rPr>
        <w:t>Need to also explain that branches are present in regions of the ARG (Fig. 3c) and that they may be disjunct.</w:t>
      </w:r>
    </w:p>
    <w:p w14:paraId="10CE0165" w14:textId="77777777" w:rsidR="00A41EF0" w:rsidRPr="00A41EF0" w:rsidRDefault="00A41EF0">
      <w:pPr>
        <w:jc w:val="both"/>
        <w:rPr>
          <w:rFonts w:ascii="Times New Roman" w:eastAsia="Times New Roman" w:hAnsi="Times New Roman" w:cs="Times New Roman"/>
          <w:highlight w:val="white"/>
          <w:lang w:val="en-US"/>
        </w:rPr>
      </w:pPr>
    </w:p>
    <w:p w14:paraId="00000010" w14:textId="77777777" w:rsidR="00FE1149" w:rsidRPr="00C25B64" w:rsidRDefault="00FE1149">
      <w:pPr>
        <w:jc w:val="both"/>
        <w:rPr>
          <w:rFonts w:ascii="Times New Roman" w:eastAsia="Times New Roman" w:hAnsi="Times New Roman" w:cs="Times New Roman"/>
          <w:sz w:val="24"/>
          <w:szCs w:val="24"/>
          <w:highlight w:val="white"/>
        </w:rPr>
      </w:pPr>
    </w:p>
    <w:p w14:paraId="3E230283" w14:textId="2BF43422" w:rsidR="00F617A4" w:rsidRDefault="00F617A4">
      <w:r>
        <w:t xml:space="preserve"> </w:t>
      </w:r>
    </w:p>
    <w:sectPr w:rsidR="00F617A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1-11-29T16:28:00Z" w:initials="MOU">
    <w:p w14:paraId="3E06A97A" w14:textId="786404D3" w:rsidR="002F4776" w:rsidRDefault="002F4776">
      <w:pPr>
        <w:pStyle w:val="CommentText"/>
      </w:pPr>
      <w:r>
        <w:rPr>
          <w:rStyle w:val="CommentReference"/>
        </w:rPr>
        <w:annotationRef/>
      </w:r>
      <w:r>
        <w:t xml:space="preserve">First two paragraph we trying to motivate need of better </w:t>
      </w:r>
      <w:proofErr w:type="spellStart"/>
      <w:r>
        <w:t>befinition</w:t>
      </w:r>
      <w:proofErr w:type="spellEnd"/>
      <w:r>
        <w:t xml:space="preserve">. Should we combine? </w:t>
      </w:r>
    </w:p>
  </w:comment>
  <w:comment w:id="19" w:author="sean stankowski" w:date="2021-11-28T15:42:00Z" w:initials="">
    <w:p w14:paraId="00000012" w14:textId="77777777" w:rsidR="002F4776" w:rsidRDefault="002F4776">
      <w:pPr>
        <w:widowControl w:val="0"/>
        <w:pBdr>
          <w:top w:val="nil"/>
          <w:left w:val="nil"/>
          <w:bottom w:val="nil"/>
          <w:right w:val="nil"/>
          <w:between w:val="nil"/>
        </w:pBdr>
        <w:spacing w:line="240" w:lineRule="auto"/>
        <w:rPr>
          <w:color w:val="000000"/>
        </w:rPr>
      </w:pPr>
      <w:r>
        <w:rPr>
          <w:color w:val="000000"/>
        </w:rPr>
        <w:t>this def needs to be expanded. Maybe we could say for a single site, haplotypes are implied, but in reality haplotypes are sequences</w:t>
      </w:r>
    </w:p>
  </w:comment>
  <w:comment w:id="20" w:author="Microsoft Office User" w:date="2021-11-29T15:32:00Z" w:initials="MOU">
    <w:p w14:paraId="04B8A799" w14:textId="7D2785BD" w:rsidR="002F4776" w:rsidRDefault="002F4776">
      <w:pPr>
        <w:pStyle w:val="CommentText"/>
      </w:pPr>
      <w:r>
        <w:rPr>
          <w:rStyle w:val="CommentReference"/>
        </w:rPr>
        <w:annotationRef/>
      </w:r>
      <w:r>
        <w:t>See added text</w:t>
      </w:r>
    </w:p>
  </w:comment>
  <w:comment w:id="41" w:author="sean stankowski" w:date="2021-11-28T16:11:00Z" w:initials="">
    <w:p w14:paraId="00000013" w14:textId="77777777" w:rsidR="002F4776" w:rsidRDefault="002F4776">
      <w:pPr>
        <w:widowControl w:val="0"/>
        <w:pBdr>
          <w:top w:val="nil"/>
          <w:left w:val="nil"/>
          <w:bottom w:val="nil"/>
          <w:right w:val="nil"/>
          <w:between w:val="nil"/>
        </w:pBdr>
        <w:spacing w:line="240" w:lineRule="auto"/>
        <w:rPr>
          <w:color w:val="000000"/>
        </w:rPr>
      </w:pPr>
      <w:r>
        <w:rPr>
          <w:color w:val="000000"/>
        </w:rPr>
        <w:t>could say something about it being most natural in sequences data collected from natural populations.</w:t>
      </w:r>
    </w:p>
  </w:comment>
  <w:comment w:id="44" w:author="Microsoft Office User" w:date="2021-11-29T16:22:00Z" w:initials="MOU">
    <w:p w14:paraId="3A9FF020" w14:textId="63905EC8" w:rsidR="002F4776" w:rsidRDefault="002F4776">
      <w:pPr>
        <w:pStyle w:val="CommentText"/>
      </w:pPr>
      <w:r>
        <w:rPr>
          <w:rStyle w:val="CommentReference"/>
        </w:rPr>
        <w:annotationRef/>
      </w:r>
      <w:r>
        <w:rPr>
          <w:rFonts w:ascii="Times New Roman" w:eastAsia="Times New Roman" w:hAnsi="Times New Roman" w:cs="Times New Roman"/>
          <w:noProof/>
        </w:rPr>
        <w:t>Attempt to extend this paragraph:</w:t>
      </w:r>
      <w:r>
        <w:rPr>
          <w:rFonts w:ascii="Times New Roman" w:eastAsia="Times New Roman" w:hAnsi="Times New Roman" w:cs="Times New Roman"/>
          <w:noProof/>
        </w:rPr>
        <w:br/>
      </w:r>
      <w:r w:rsidRPr="000519CA">
        <w:rPr>
          <w:rFonts w:ascii="Times New Roman" w:eastAsia="Times New Roman" w:hAnsi="Times New Roman" w:cs="Times New Roman"/>
        </w:rPr>
        <w:t>In sequence data, we usually observe diploid genotypes and to look at haplotypes need to resolve diploid genotype to haploid genotype.  This process is termed "phasing". In theory, there are many ways in which one can resolve diploid genotype to haploid genotype. The number of possibilities will become astronomically large depending on the length of the genome of interest. However, in reality, we observe only a limited number of those combinations, which lead to a notion that haplotypes are structured: a certain state is represented in multiple individuals in the population. Extension of the region sharing this same state can be called “haplotype block”. This can be formulated in terms of linkage disequilibrium, as it states that the probability of observing a particular state in one site is not independent of having a particular state at another site.</w:t>
      </w:r>
    </w:p>
  </w:comment>
  <w:comment w:id="69" w:author="sean stankowski" w:date="2021-11-28T16:08:00Z" w:initials="">
    <w:p w14:paraId="00000014" w14:textId="77777777" w:rsidR="002F4776" w:rsidRDefault="002F4776">
      <w:pPr>
        <w:widowControl w:val="0"/>
        <w:pBdr>
          <w:top w:val="nil"/>
          <w:left w:val="nil"/>
          <w:bottom w:val="nil"/>
          <w:right w:val="nil"/>
          <w:between w:val="nil"/>
        </w:pBdr>
        <w:spacing w:line="240" w:lineRule="auto"/>
        <w:rPr>
          <w:color w:val="000000"/>
        </w:rPr>
      </w:pPr>
      <w:r>
        <w:rPr>
          <w:color w:val="000000"/>
        </w:rPr>
        <w:t>we should explain why this is not a fundamental definition, i.e., what makes it unsatisfying or unsatisfactory</w:t>
      </w:r>
    </w:p>
  </w:comment>
  <w:comment w:id="71" w:author="sean stankowski" w:date="2021-11-28T16:09:00Z" w:initials="">
    <w:p w14:paraId="00000016" w14:textId="77777777" w:rsidR="002F4776" w:rsidRDefault="002F4776">
      <w:pPr>
        <w:widowControl w:val="0"/>
        <w:pBdr>
          <w:top w:val="nil"/>
          <w:left w:val="nil"/>
          <w:bottom w:val="nil"/>
          <w:right w:val="nil"/>
          <w:between w:val="nil"/>
        </w:pBdr>
        <w:spacing w:line="240" w:lineRule="auto"/>
        <w:rPr>
          <w:color w:val="000000"/>
        </w:rPr>
      </w:pPr>
      <w:r>
        <w:rPr>
          <w:color w:val="000000"/>
        </w:rPr>
        <w:t xml:space="preserve">good point, but </w:t>
      </w:r>
      <w:proofErr w:type="spellStart"/>
      <w:r>
        <w:rPr>
          <w:color w:val="000000"/>
        </w:rPr>
        <w:t>Im</w:t>
      </w:r>
      <w:proofErr w:type="spellEnd"/>
      <w:r>
        <w:rPr>
          <w:color w:val="000000"/>
        </w:rPr>
        <w:t xml:space="preserve"> not sure it belongs here...</w:t>
      </w:r>
    </w:p>
  </w:comment>
  <w:comment w:id="74" w:author="sean stankowski" w:date="2021-11-28T17:05:00Z" w:initials="">
    <w:p w14:paraId="0000001D" w14:textId="77777777" w:rsidR="002F4776" w:rsidRDefault="002F4776">
      <w:pPr>
        <w:widowControl w:val="0"/>
        <w:pBdr>
          <w:top w:val="nil"/>
          <w:left w:val="nil"/>
          <w:bottom w:val="nil"/>
          <w:right w:val="nil"/>
          <w:between w:val="nil"/>
        </w:pBdr>
        <w:spacing w:line="240" w:lineRule="auto"/>
        <w:rPr>
          <w:color w:val="000000"/>
        </w:rPr>
      </w:pPr>
      <w:r>
        <w:rPr>
          <w:color w:val="000000"/>
        </w:rPr>
        <w:t>are there any other definitions that we should include as a separate paragraph?</w:t>
      </w:r>
    </w:p>
  </w:comment>
  <w:comment w:id="75" w:author="Microsoft Office User" w:date="2021-11-29T16:30:00Z" w:initials="MOU">
    <w:p w14:paraId="543D9AE0" w14:textId="168D894F" w:rsidR="002F4776" w:rsidRDefault="002F4776">
      <w:pPr>
        <w:pStyle w:val="CommentText"/>
      </w:pPr>
      <w:r>
        <w:rPr>
          <w:rStyle w:val="CommentReference"/>
        </w:rPr>
        <w:annotationRef/>
      </w:r>
      <w:r>
        <w:t>We talk about LD in the paragraph above, which could also be a definition, but I think we can stick to IBD and ARG for clearer structure?</w:t>
      </w:r>
    </w:p>
  </w:comment>
  <w:comment w:id="84" w:author="sean stankowski" w:date="2021-11-28T16:12:00Z" w:initials="">
    <w:p w14:paraId="0000001A" w14:textId="77777777" w:rsidR="002F4776" w:rsidRDefault="002F4776">
      <w:pPr>
        <w:widowControl w:val="0"/>
        <w:pBdr>
          <w:top w:val="nil"/>
          <w:left w:val="nil"/>
          <w:bottom w:val="nil"/>
          <w:right w:val="nil"/>
          <w:between w:val="nil"/>
        </w:pBdr>
        <w:spacing w:line="240" w:lineRule="auto"/>
        <w:rPr>
          <w:color w:val="000000"/>
        </w:rPr>
      </w:pPr>
      <w:r>
        <w:rPr>
          <w:color w:val="000000"/>
        </w:rPr>
        <w:t>solid paragraph</w:t>
      </w:r>
    </w:p>
  </w:comment>
  <w:comment w:id="107" w:author="sean stankowski" w:date="2021-11-28T16:55:00Z" w:initials="">
    <w:p w14:paraId="00000017" w14:textId="77777777" w:rsidR="002F4776" w:rsidRDefault="002F4776">
      <w:pPr>
        <w:widowControl w:val="0"/>
        <w:pBdr>
          <w:top w:val="nil"/>
          <w:left w:val="nil"/>
          <w:bottom w:val="nil"/>
          <w:right w:val="nil"/>
          <w:between w:val="nil"/>
        </w:pBdr>
        <w:spacing w:line="240" w:lineRule="auto"/>
        <w:rPr>
          <w:color w:val="000000"/>
        </w:rPr>
      </w:pPr>
      <w:proofErr w:type="spellStart"/>
      <w:r>
        <w:rPr>
          <w:color w:val="000000"/>
        </w:rPr>
        <w:t>i</w:t>
      </w:r>
      <w:proofErr w:type="spellEnd"/>
      <w:r>
        <w:rPr>
          <w:color w:val="000000"/>
        </w:rPr>
        <w:t xml:space="preserve"> might be good to say its 'more natural to'...</w:t>
      </w:r>
    </w:p>
  </w:comment>
  <w:comment w:id="117" w:author="sean stankowski" w:date="2021-11-28T16:33:00Z" w:initials="">
    <w:p w14:paraId="0000001B" w14:textId="77777777" w:rsidR="002F4776" w:rsidRDefault="002F4776">
      <w:pPr>
        <w:widowControl w:val="0"/>
        <w:pBdr>
          <w:top w:val="nil"/>
          <w:left w:val="nil"/>
          <w:bottom w:val="nil"/>
          <w:right w:val="nil"/>
          <w:between w:val="nil"/>
        </w:pBdr>
        <w:spacing w:line="240" w:lineRule="auto"/>
        <w:rPr>
          <w:color w:val="000000"/>
        </w:rPr>
      </w:pPr>
      <w:r>
        <w:rPr>
          <w:color w:val="000000"/>
        </w:rPr>
        <w:t xml:space="preserve">does this mean 'the </w:t>
      </w:r>
      <w:proofErr w:type="spellStart"/>
      <w:r>
        <w:rPr>
          <w:color w:val="000000"/>
        </w:rPr>
        <w:t>arg</w:t>
      </w:r>
      <w:proofErr w:type="spellEnd"/>
      <w:r>
        <w:rPr>
          <w:color w:val="000000"/>
        </w:rPr>
        <w:t>'? if so, should say.</w:t>
      </w:r>
    </w:p>
  </w:comment>
  <w:comment w:id="119" w:author="sean stankowski" w:date="2021-11-28T16:57:00Z" w:initials="">
    <w:p w14:paraId="00000018" w14:textId="77777777" w:rsidR="002F4776" w:rsidRDefault="002F4776">
      <w:pPr>
        <w:widowControl w:val="0"/>
        <w:pBdr>
          <w:top w:val="nil"/>
          <w:left w:val="nil"/>
          <w:bottom w:val="nil"/>
          <w:right w:val="nil"/>
          <w:between w:val="nil"/>
        </w:pBdr>
        <w:spacing w:line="240" w:lineRule="auto"/>
        <w:rPr>
          <w:color w:val="000000"/>
        </w:rPr>
      </w:pPr>
      <w:r>
        <w:rPr>
          <w:color w:val="000000"/>
        </w:rPr>
        <w:t>it maps coal and recomb events that occurred in the past</w:t>
      </w:r>
    </w:p>
  </w:comment>
  <w:comment w:id="120" w:author="sean stankowski" w:date="2021-11-28T16:57:00Z" w:initials="">
    <w:p w14:paraId="0000001E" w14:textId="77777777" w:rsidR="002F4776" w:rsidRDefault="002F4776">
      <w:pPr>
        <w:widowControl w:val="0"/>
        <w:pBdr>
          <w:top w:val="nil"/>
          <w:left w:val="nil"/>
          <w:bottom w:val="nil"/>
          <w:right w:val="nil"/>
          <w:between w:val="nil"/>
        </w:pBdr>
        <w:spacing w:line="240" w:lineRule="auto"/>
        <w:rPr>
          <w:color w:val="000000"/>
        </w:rPr>
      </w:pPr>
      <w:r>
        <w:rPr>
          <w:color w:val="000000"/>
        </w:rPr>
        <w:t>these?</w:t>
      </w:r>
    </w:p>
  </w:comment>
  <w:comment w:id="121" w:author="Microsoft Office User" w:date="2021-11-29T20:46:00Z" w:initials="MOU">
    <w:p w14:paraId="58B7ED4C" w14:textId="33592C77" w:rsidR="00F16445" w:rsidRDefault="00F16445">
      <w:pPr>
        <w:pStyle w:val="CommentText"/>
      </w:pPr>
      <w:r>
        <w:rPr>
          <w:rStyle w:val="CommentReference"/>
        </w:rPr>
        <w:annotationRef/>
      </w:r>
      <w:r>
        <w:t>I lost the structure after this point</w:t>
      </w:r>
    </w:p>
  </w:comment>
  <w:comment w:id="122" w:author="sean stankowski" w:date="2021-11-28T16:58:00Z" w:initials="">
    <w:p w14:paraId="00000015" w14:textId="77777777" w:rsidR="002F4776" w:rsidRDefault="002F4776">
      <w:pPr>
        <w:widowControl w:val="0"/>
        <w:pBdr>
          <w:top w:val="nil"/>
          <w:left w:val="nil"/>
          <w:bottom w:val="nil"/>
          <w:right w:val="nil"/>
          <w:between w:val="nil"/>
        </w:pBdr>
        <w:spacing w:line="240" w:lineRule="auto"/>
        <w:rPr>
          <w:color w:val="000000"/>
        </w:rPr>
      </w:pPr>
      <w:r>
        <w:rPr>
          <w:color w:val="000000"/>
        </w:rPr>
        <w:t>meaning that...</w:t>
      </w:r>
    </w:p>
  </w:comment>
  <w:comment w:id="127" w:author="sean stankowski" w:date="2021-11-28T17:00:00Z" w:initials="">
    <w:p w14:paraId="00000019" w14:textId="77777777" w:rsidR="002F4776" w:rsidRDefault="002F4776">
      <w:pPr>
        <w:widowControl w:val="0"/>
        <w:pBdr>
          <w:top w:val="nil"/>
          <w:left w:val="nil"/>
          <w:bottom w:val="nil"/>
          <w:right w:val="nil"/>
          <w:between w:val="nil"/>
        </w:pBdr>
        <w:spacing w:line="240" w:lineRule="auto"/>
        <w:rPr>
          <w:color w:val="000000"/>
        </w:rPr>
      </w:pPr>
      <w:r>
        <w:rPr>
          <w:color w:val="000000"/>
        </w:rPr>
        <w:t>this needs to be explored/explained in more detail</w:t>
      </w:r>
    </w:p>
  </w:comment>
  <w:comment w:id="131" w:author="sean stankowski" w:date="2021-11-28T17:03:00Z" w:initials="">
    <w:p w14:paraId="0000001C" w14:textId="77777777" w:rsidR="002F4776" w:rsidRDefault="002F4776">
      <w:pPr>
        <w:widowControl w:val="0"/>
        <w:pBdr>
          <w:top w:val="nil"/>
          <w:left w:val="nil"/>
          <w:bottom w:val="nil"/>
          <w:right w:val="nil"/>
          <w:between w:val="nil"/>
        </w:pBdr>
        <w:spacing w:line="240" w:lineRule="auto"/>
        <w:rPr>
          <w:color w:val="000000"/>
        </w:rPr>
      </w:pPr>
      <w:r>
        <w:rPr>
          <w:color w:val="000000"/>
        </w:rPr>
        <w:t xml:space="preserve">be good to have a more useful topic sentence here to flag the main idea </w:t>
      </w:r>
      <w:proofErr w:type="spellStart"/>
      <w:r>
        <w:rPr>
          <w:color w:val="000000"/>
        </w:rPr>
        <w:t>fo</w:t>
      </w:r>
      <w:proofErr w:type="spellEnd"/>
      <w:r>
        <w:rPr>
          <w:color w:val="000000"/>
        </w:rPr>
        <w:t xml:space="preserve"> the paragraph.</w:t>
      </w:r>
    </w:p>
  </w:comment>
  <w:comment w:id="128" w:author="sean stankowski" w:date="2021-11-28T17:02:00Z" w:initials="">
    <w:p w14:paraId="0000001F" w14:textId="77777777" w:rsidR="002F4776" w:rsidRDefault="002F4776">
      <w:pPr>
        <w:widowControl w:val="0"/>
        <w:pBdr>
          <w:top w:val="nil"/>
          <w:left w:val="nil"/>
          <w:bottom w:val="nil"/>
          <w:right w:val="nil"/>
          <w:between w:val="nil"/>
        </w:pBdr>
        <w:spacing w:line="240" w:lineRule="auto"/>
        <w:rPr>
          <w:color w:val="000000"/>
        </w:rPr>
      </w:pPr>
      <w:r>
        <w:rPr>
          <w:color w:val="000000"/>
        </w:rPr>
        <w:t>it would be good for us to talk through all of this and I think we should explain</w:t>
      </w:r>
    </w:p>
  </w:comment>
  <w:comment w:id="129" w:author="Microsoft Office User" w:date="2021-11-29T20:45:00Z" w:initials="MOU">
    <w:p w14:paraId="46BCEBC8" w14:textId="0EEA5A27" w:rsidR="00F16445" w:rsidRDefault="00F16445">
      <w:pPr>
        <w:pStyle w:val="CommentText"/>
      </w:pPr>
      <w:r>
        <w:rPr>
          <w:rStyle w:val="CommentReference"/>
        </w:rPr>
        <w:annotationRef/>
      </w:r>
      <w:r>
        <w:t>+1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06A97A" w15:done="0"/>
  <w15:commentEx w15:paraId="00000012" w15:done="0"/>
  <w15:commentEx w15:paraId="04B8A799" w15:paraIdParent="00000012" w15:done="0"/>
  <w15:commentEx w15:paraId="00000013" w15:done="0"/>
  <w15:commentEx w15:paraId="3A9FF020" w15:done="0"/>
  <w15:commentEx w15:paraId="00000014" w15:done="0"/>
  <w15:commentEx w15:paraId="00000016" w15:done="0"/>
  <w15:commentEx w15:paraId="0000001D" w15:done="0"/>
  <w15:commentEx w15:paraId="543D9AE0" w15:paraIdParent="0000001D" w15:done="0"/>
  <w15:commentEx w15:paraId="0000001A" w15:done="0"/>
  <w15:commentEx w15:paraId="00000017" w15:done="0"/>
  <w15:commentEx w15:paraId="0000001B" w15:done="0"/>
  <w15:commentEx w15:paraId="00000018" w15:done="0"/>
  <w15:commentEx w15:paraId="0000001E" w15:done="0"/>
  <w15:commentEx w15:paraId="58B7ED4C" w15:done="0"/>
  <w15:commentEx w15:paraId="00000015" w15:done="0"/>
  <w15:commentEx w15:paraId="00000019" w15:done="0"/>
  <w15:commentEx w15:paraId="0000001C" w15:done="0"/>
  <w15:commentEx w15:paraId="0000001F" w15:done="0"/>
  <w15:commentEx w15:paraId="46BCEBC8" w15:paraIdParent="000000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F7E2B" w16cex:dateUtc="2021-11-29T15:28:00Z"/>
  <w16cex:commentExtensible w16cex:durableId="254F7128" w16cex:dateUtc="2021-11-29T14:32:00Z"/>
  <w16cex:commentExtensible w16cex:durableId="254F7CD4" w16cex:dateUtc="2021-11-29T15:22:00Z"/>
  <w16cex:commentExtensible w16cex:durableId="254F7EB0" w16cex:dateUtc="2021-11-29T15:30:00Z"/>
  <w16cex:commentExtensible w16cex:durableId="254FBAA0" w16cex:dateUtc="2021-11-29T19:46:00Z"/>
  <w16cex:commentExtensible w16cex:durableId="254FBA7D" w16cex:dateUtc="2021-11-29T1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06A97A" w16cid:durableId="254F7E2B"/>
  <w16cid:commentId w16cid:paraId="00000012" w16cid:durableId="254F252E"/>
  <w16cid:commentId w16cid:paraId="04B8A799" w16cid:durableId="254F7128"/>
  <w16cid:commentId w16cid:paraId="00000013" w16cid:durableId="254F252F"/>
  <w16cid:commentId w16cid:paraId="3A9FF020" w16cid:durableId="254F7CD4"/>
  <w16cid:commentId w16cid:paraId="00000014" w16cid:durableId="254F2530"/>
  <w16cid:commentId w16cid:paraId="00000016" w16cid:durableId="254F2531"/>
  <w16cid:commentId w16cid:paraId="0000001D" w16cid:durableId="254F2532"/>
  <w16cid:commentId w16cid:paraId="543D9AE0" w16cid:durableId="254F7EB0"/>
  <w16cid:commentId w16cid:paraId="0000001A" w16cid:durableId="254F2533"/>
  <w16cid:commentId w16cid:paraId="00000017" w16cid:durableId="254F2534"/>
  <w16cid:commentId w16cid:paraId="0000001B" w16cid:durableId="254F2535"/>
  <w16cid:commentId w16cid:paraId="00000018" w16cid:durableId="254F2536"/>
  <w16cid:commentId w16cid:paraId="0000001E" w16cid:durableId="254F2537"/>
  <w16cid:commentId w16cid:paraId="58B7ED4C" w16cid:durableId="254FBAA0"/>
  <w16cid:commentId w16cid:paraId="00000015" w16cid:durableId="254F2538"/>
  <w16cid:commentId w16cid:paraId="00000019" w16cid:durableId="254F2539"/>
  <w16cid:commentId w16cid:paraId="0000001C" w16cid:durableId="254F253A"/>
  <w16cid:commentId w16cid:paraId="0000001F" w16cid:durableId="254F253B"/>
  <w16cid:commentId w16cid:paraId="46BCEBC8" w16cid:durableId="254FBA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149"/>
    <w:rsid w:val="000519CA"/>
    <w:rsid w:val="000F7242"/>
    <w:rsid w:val="00170369"/>
    <w:rsid w:val="002855DA"/>
    <w:rsid w:val="002D1E34"/>
    <w:rsid w:val="002E1DB2"/>
    <w:rsid w:val="002F4776"/>
    <w:rsid w:val="00341CC6"/>
    <w:rsid w:val="00366D7A"/>
    <w:rsid w:val="004038A1"/>
    <w:rsid w:val="004074AD"/>
    <w:rsid w:val="004507C5"/>
    <w:rsid w:val="00635D58"/>
    <w:rsid w:val="00747911"/>
    <w:rsid w:val="007A6ADC"/>
    <w:rsid w:val="0081512A"/>
    <w:rsid w:val="0083189F"/>
    <w:rsid w:val="00867F43"/>
    <w:rsid w:val="008821EE"/>
    <w:rsid w:val="008D4F0D"/>
    <w:rsid w:val="008F3BCC"/>
    <w:rsid w:val="00A41EF0"/>
    <w:rsid w:val="00A97BE5"/>
    <w:rsid w:val="00B445C1"/>
    <w:rsid w:val="00C25B64"/>
    <w:rsid w:val="00C908EB"/>
    <w:rsid w:val="00D5796D"/>
    <w:rsid w:val="00DE5DAB"/>
    <w:rsid w:val="00EE36B2"/>
    <w:rsid w:val="00F16445"/>
    <w:rsid w:val="00F617A4"/>
    <w:rsid w:val="00FE1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22D22"/>
  <w15:docId w15:val="{25D70B18-4876-DF48-BC4A-8BE77126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507C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07C5"/>
    <w:rPr>
      <w:rFonts w:ascii="Times New Roman" w:hAnsi="Times New Roman" w:cs="Times New Roman"/>
      <w:sz w:val="18"/>
      <w:szCs w:val="18"/>
    </w:rPr>
  </w:style>
  <w:style w:type="paragraph" w:styleId="Revision">
    <w:name w:val="Revision"/>
    <w:hidden/>
    <w:uiPriority w:val="99"/>
    <w:semiHidden/>
    <w:rsid w:val="004074AD"/>
    <w:pPr>
      <w:spacing w:line="240" w:lineRule="auto"/>
    </w:pPr>
  </w:style>
  <w:style w:type="character" w:styleId="Hyperlink">
    <w:name w:val="Hyperlink"/>
    <w:basedOn w:val="DefaultParagraphFont"/>
    <w:uiPriority w:val="99"/>
    <w:unhideWhenUsed/>
    <w:rsid w:val="007A6ADC"/>
    <w:rPr>
      <w:color w:val="0000FF" w:themeColor="hyperlink"/>
      <w:u w:val="single"/>
    </w:rPr>
  </w:style>
  <w:style w:type="character" w:styleId="UnresolvedMention">
    <w:name w:val="Unresolved Mention"/>
    <w:basedOn w:val="DefaultParagraphFont"/>
    <w:uiPriority w:val="99"/>
    <w:semiHidden/>
    <w:unhideWhenUsed/>
    <w:rsid w:val="007A6ADC"/>
    <w:rPr>
      <w:color w:val="605E5C"/>
      <w:shd w:val="clear" w:color="auto" w:fill="E1DFDD"/>
    </w:rPr>
  </w:style>
  <w:style w:type="character" w:customStyle="1" w:styleId="apple-converted-space">
    <w:name w:val="apple-converted-space"/>
    <w:basedOn w:val="DefaultParagraphFont"/>
    <w:rsid w:val="007A6ADC"/>
  </w:style>
  <w:style w:type="paragraph" w:styleId="CommentSubject">
    <w:name w:val="annotation subject"/>
    <w:basedOn w:val="CommentText"/>
    <w:next w:val="CommentText"/>
    <w:link w:val="CommentSubjectChar"/>
    <w:uiPriority w:val="99"/>
    <w:semiHidden/>
    <w:unhideWhenUsed/>
    <w:rsid w:val="0081512A"/>
    <w:rPr>
      <w:b/>
      <w:bCs/>
    </w:rPr>
  </w:style>
  <w:style w:type="character" w:customStyle="1" w:styleId="CommentSubjectChar">
    <w:name w:val="Comment Subject Char"/>
    <w:basedOn w:val="CommentTextChar"/>
    <w:link w:val="CommentSubject"/>
    <w:uiPriority w:val="99"/>
    <w:semiHidden/>
    <w:rsid w:val="008151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275466">
      <w:bodyDiv w:val="1"/>
      <w:marLeft w:val="0"/>
      <w:marRight w:val="0"/>
      <w:marTop w:val="0"/>
      <w:marBottom w:val="0"/>
      <w:divBdr>
        <w:top w:val="none" w:sz="0" w:space="0" w:color="auto"/>
        <w:left w:val="none" w:sz="0" w:space="0" w:color="auto"/>
        <w:bottom w:val="none" w:sz="0" w:space="0" w:color="auto"/>
        <w:right w:val="none" w:sz="0" w:space="0" w:color="auto"/>
      </w:divBdr>
    </w:div>
    <w:div w:id="581530757">
      <w:bodyDiv w:val="1"/>
      <w:marLeft w:val="0"/>
      <w:marRight w:val="0"/>
      <w:marTop w:val="0"/>
      <w:marBottom w:val="0"/>
      <w:divBdr>
        <w:top w:val="none" w:sz="0" w:space="0" w:color="auto"/>
        <w:left w:val="none" w:sz="0" w:space="0" w:color="auto"/>
        <w:bottom w:val="none" w:sz="0" w:space="0" w:color="auto"/>
        <w:right w:val="none" w:sz="0" w:space="0" w:color="auto"/>
      </w:divBdr>
    </w:div>
    <w:div w:id="759180487">
      <w:bodyDiv w:val="1"/>
      <w:marLeft w:val="0"/>
      <w:marRight w:val="0"/>
      <w:marTop w:val="0"/>
      <w:marBottom w:val="0"/>
      <w:divBdr>
        <w:top w:val="none" w:sz="0" w:space="0" w:color="auto"/>
        <w:left w:val="none" w:sz="0" w:space="0" w:color="auto"/>
        <w:bottom w:val="none" w:sz="0" w:space="0" w:color="auto"/>
        <w:right w:val="none" w:sz="0" w:space="0" w:color="auto"/>
      </w:divBdr>
    </w:div>
    <w:div w:id="1128663887">
      <w:bodyDiv w:val="1"/>
      <w:marLeft w:val="0"/>
      <w:marRight w:val="0"/>
      <w:marTop w:val="0"/>
      <w:marBottom w:val="0"/>
      <w:divBdr>
        <w:top w:val="none" w:sz="0" w:space="0" w:color="auto"/>
        <w:left w:val="none" w:sz="0" w:space="0" w:color="auto"/>
        <w:bottom w:val="none" w:sz="0" w:space="0" w:color="auto"/>
        <w:right w:val="none" w:sz="0" w:space="0" w:color="auto"/>
      </w:divBdr>
    </w:div>
    <w:div w:id="1174149691">
      <w:bodyDiv w:val="1"/>
      <w:marLeft w:val="0"/>
      <w:marRight w:val="0"/>
      <w:marTop w:val="0"/>
      <w:marBottom w:val="0"/>
      <w:divBdr>
        <w:top w:val="none" w:sz="0" w:space="0" w:color="auto"/>
        <w:left w:val="none" w:sz="0" w:space="0" w:color="auto"/>
        <w:bottom w:val="none" w:sz="0" w:space="0" w:color="auto"/>
        <w:right w:val="none" w:sz="0" w:space="0" w:color="auto"/>
      </w:divBdr>
    </w:div>
    <w:div w:id="1190022092">
      <w:bodyDiv w:val="1"/>
      <w:marLeft w:val="0"/>
      <w:marRight w:val="0"/>
      <w:marTop w:val="0"/>
      <w:marBottom w:val="0"/>
      <w:divBdr>
        <w:top w:val="none" w:sz="0" w:space="0" w:color="auto"/>
        <w:left w:val="none" w:sz="0" w:space="0" w:color="auto"/>
        <w:bottom w:val="none" w:sz="0" w:space="0" w:color="auto"/>
        <w:right w:val="none" w:sz="0" w:space="0" w:color="auto"/>
      </w:divBdr>
    </w:div>
    <w:div w:id="1630083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2021-11-29T19:44:00Z</dcterms:created>
  <dcterms:modified xsi:type="dcterms:W3CDTF">2021-11-29T19:58:00Z</dcterms:modified>
</cp:coreProperties>
</file>