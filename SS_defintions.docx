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FE1149" w:rsidRPr="00FE1149" w:rsidRDefault="004507C5">
      <w:pPr>
        <w:jc w:val="both"/>
        <w:rPr>
          <w:rFonts w:ascii="Times New Roman" w:eastAsia="Times New Roman" w:hAnsi="Times New Roman" w:cs="Times New Roman"/>
          <w:highlight w:val="white"/>
          <w:rPrChange w:id="0" w:author="sean stankowski" w:date="2021-11-28T15:43:00Z">
            <w:rPr>
              <w:rFonts w:ascii="Times New Roman" w:eastAsia="Times New Roman" w:hAnsi="Times New Roman" w:cs="Times New Roman"/>
              <w:color w:val="38761D"/>
              <w:highlight w:val="white"/>
            </w:rPr>
          </w:rPrChange>
        </w:rPr>
      </w:pPr>
      <w:commentRangeStart w:id="1"/>
      <w:r>
        <w:rPr>
          <w:rFonts w:ascii="Times New Roman" w:eastAsia="Times New Roman" w:hAnsi="Times New Roman" w:cs="Times New Roman"/>
          <w:highlight w:val="white"/>
          <w:rPrChange w:id="2" w:author="sean stankowski" w:date="2021-11-28T15:43:00Z">
            <w:rPr>
              <w:rFonts w:ascii="Times New Roman" w:eastAsia="Times New Roman" w:hAnsi="Times New Roman" w:cs="Times New Roman"/>
              <w:color w:val="38761D"/>
              <w:highlight w:val="white"/>
            </w:rPr>
          </w:rPrChange>
        </w:rPr>
        <w:t>A haplotype has a clear definition: it is simply a haploid genotype</w:t>
      </w:r>
      <w:ins w:id="3" w:author="sean stankowski" w:date="2021-11-28T15:52:00Z">
        <w:r>
          <w:rPr>
            <w:rFonts w:ascii="Times New Roman" w:eastAsia="Times New Roman" w:hAnsi="Times New Roman" w:cs="Times New Roman"/>
            <w:highlight w:val="white"/>
            <w:rPrChange w:id="4" w:author="sean stankowski" w:date="2021-11-28T15:43:00Z">
              <w:rPr>
                <w:rFonts w:ascii="Times New Roman" w:eastAsia="Times New Roman" w:hAnsi="Times New Roman" w:cs="Times New Roman"/>
                <w:color w:val="38761D"/>
                <w:highlight w:val="white"/>
              </w:rPr>
            </w:rPrChange>
          </w:rPr>
          <w:t>, representing the maternal and paternal contributions to variation at a single site</w:t>
        </w:r>
      </w:ins>
      <w:del w:id="5" w:author="sean stankowski" w:date="2021-11-28T15:52:00Z">
        <w:r>
          <w:rPr>
            <w:rFonts w:ascii="Times New Roman" w:eastAsia="Times New Roman" w:hAnsi="Times New Roman" w:cs="Times New Roman"/>
            <w:highlight w:val="white"/>
            <w:rPrChange w:id="6" w:author="sean stankowski" w:date="2021-11-28T15:43:00Z">
              <w:rPr>
                <w:rFonts w:ascii="Times New Roman" w:eastAsia="Times New Roman" w:hAnsi="Times New Roman" w:cs="Times New Roman"/>
                <w:color w:val="38761D"/>
                <w:highlight w:val="white"/>
              </w:rPr>
            </w:rPrChange>
          </w:rPr>
          <w:delText>,</w:delText>
        </w:r>
      </w:del>
      <w:r>
        <w:rPr>
          <w:rFonts w:ascii="Times New Roman" w:eastAsia="Times New Roman" w:hAnsi="Times New Roman" w:cs="Times New Roman"/>
          <w:highlight w:val="white"/>
          <w:rPrChange w:id="7" w:author="sean stankowski" w:date="2021-11-28T15:43:00Z">
            <w:rPr>
              <w:rFonts w:ascii="Times New Roman" w:eastAsia="Times New Roman" w:hAnsi="Times New Roman" w:cs="Times New Roman"/>
              <w:color w:val="38761D"/>
              <w:highlight w:val="white"/>
            </w:rPr>
          </w:rPrChange>
        </w:rPr>
        <w:t xml:space="preserve"> extending the notion of an allele from one site to many.</w:t>
      </w:r>
      <w:commentRangeEnd w:id="1"/>
      <w:r>
        <w:commentReference w:id="1"/>
      </w:r>
      <w:r>
        <w:rPr>
          <w:rFonts w:ascii="Times New Roman" w:eastAsia="Times New Roman" w:hAnsi="Times New Roman" w:cs="Times New Roman"/>
          <w:highlight w:val="white"/>
          <w:rPrChange w:id="8" w:author="sean stankowski" w:date="2021-11-28T15:43:00Z">
            <w:rPr>
              <w:rFonts w:ascii="Times New Roman" w:eastAsia="Times New Roman" w:hAnsi="Times New Roman" w:cs="Times New Roman"/>
              <w:color w:val="38761D"/>
              <w:highlight w:val="white"/>
            </w:rPr>
          </w:rPrChange>
        </w:rPr>
        <w:t xml:space="preserve"> </w:t>
      </w:r>
      <w:ins w:id="9" w:author="sean stankowski" w:date="2021-11-28T15:43:00Z">
        <w:r>
          <w:rPr>
            <w:rFonts w:ascii="Times New Roman" w:eastAsia="Times New Roman" w:hAnsi="Times New Roman" w:cs="Times New Roman"/>
            <w:highlight w:val="white"/>
            <w:rPrChange w:id="10" w:author="sean stankowski" w:date="2021-11-28T15:43:00Z">
              <w:rPr>
                <w:rFonts w:ascii="Times New Roman" w:eastAsia="Times New Roman" w:hAnsi="Times New Roman" w:cs="Times New Roman"/>
                <w:color w:val="38761D"/>
                <w:highlight w:val="white"/>
              </w:rPr>
            </w:rPrChange>
          </w:rPr>
          <w:t xml:space="preserve">Although it is a widely used </w:t>
        </w:r>
      </w:ins>
      <w:del w:id="11" w:author="sean stankowski" w:date="2021-11-28T15:43:00Z">
        <w:r>
          <w:rPr>
            <w:rFonts w:ascii="Times New Roman" w:eastAsia="Times New Roman" w:hAnsi="Times New Roman" w:cs="Times New Roman"/>
            <w:highlight w:val="white"/>
            <w:rPrChange w:id="12" w:author="sean stankowski" w:date="2021-11-28T15:43:00Z">
              <w:rPr>
                <w:rFonts w:ascii="Times New Roman" w:eastAsia="Times New Roman" w:hAnsi="Times New Roman" w:cs="Times New Roman"/>
                <w:color w:val="38761D"/>
                <w:highlight w:val="white"/>
              </w:rPr>
            </w:rPrChange>
          </w:rPr>
          <w:delText>In contrast, the</w:delText>
        </w:r>
      </w:del>
      <w:ins w:id="13" w:author="sean stankowski" w:date="2021-11-28T15:43:00Z">
        <w:r>
          <w:rPr>
            <w:rFonts w:ascii="Times New Roman" w:eastAsia="Times New Roman" w:hAnsi="Times New Roman" w:cs="Times New Roman"/>
            <w:highlight w:val="white"/>
            <w:rPrChange w:id="14" w:author="sean stankowski" w:date="2021-11-28T15:43:00Z">
              <w:rPr>
                <w:rFonts w:ascii="Times New Roman" w:eastAsia="Times New Roman" w:hAnsi="Times New Roman" w:cs="Times New Roman"/>
                <w:color w:val="38761D"/>
                <w:highlight w:val="white"/>
              </w:rPr>
            </w:rPrChange>
          </w:rPr>
          <w:t xml:space="preserve"> meaning of the</w:t>
        </w:r>
      </w:ins>
      <w:r>
        <w:rPr>
          <w:rFonts w:ascii="Times New Roman" w:eastAsia="Times New Roman" w:hAnsi="Times New Roman" w:cs="Times New Roman"/>
          <w:highlight w:val="white"/>
          <w:rPrChange w:id="15" w:author="sean stankowski" w:date="2021-11-28T15:43:00Z">
            <w:rPr>
              <w:rFonts w:ascii="Times New Roman" w:eastAsia="Times New Roman" w:hAnsi="Times New Roman" w:cs="Times New Roman"/>
              <w:color w:val="38761D"/>
              <w:highlight w:val="white"/>
            </w:rPr>
          </w:rPrChange>
        </w:rPr>
        <w:t xml:space="preserve"> term “haplotype block" is </w:t>
      </w:r>
      <w:del w:id="16" w:author="sean stankowski" w:date="2021-11-28T15:44:00Z">
        <w:r>
          <w:rPr>
            <w:rFonts w:ascii="Times New Roman" w:eastAsia="Times New Roman" w:hAnsi="Times New Roman" w:cs="Times New Roman"/>
            <w:highlight w:val="white"/>
            <w:rPrChange w:id="17" w:author="sean stankowski" w:date="2021-11-28T15:43:00Z">
              <w:rPr>
                <w:rFonts w:ascii="Times New Roman" w:eastAsia="Times New Roman" w:hAnsi="Times New Roman" w:cs="Times New Roman"/>
                <w:color w:val="38761D"/>
                <w:highlight w:val="white"/>
              </w:rPr>
            </w:rPrChange>
          </w:rPr>
          <w:delText>used widely</w:delText>
        </w:r>
      </w:del>
      <w:ins w:id="18" w:author="sean stankowski" w:date="2021-11-28T15:44:00Z">
        <w:r>
          <w:rPr>
            <w:rFonts w:ascii="Times New Roman" w:eastAsia="Times New Roman" w:hAnsi="Times New Roman" w:cs="Times New Roman"/>
            <w:highlight w:val="white"/>
            <w:rPrChange w:id="19" w:author="sean stankowski" w:date="2021-11-28T15:43:00Z">
              <w:rPr>
                <w:rFonts w:ascii="Times New Roman" w:eastAsia="Times New Roman" w:hAnsi="Times New Roman" w:cs="Times New Roman"/>
                <w:color w:val="38761D"/>
                <w:highlight w:val="white"/>
              </w:rPr>
            </w:rPrChange>
          </w:rPr>
          <w:t xml:space="preserve"> less clear. </w:t>
        </w:r>
      </w:ins>
      <w:del w:id="20" w:author="sean stankowski" w:date="2021-11-28T15:44:00Z">
        <w:r>
          <w:rPr>
            <w:rFonts w:ascii="Times New Roman" w:eastAsia="Times New Roman" w:hAnsi="Times New Roman" w:cs="Times New Roman"/>
            <w:highlight w:val="white"/>
            <w:rPrChange w:id="21" w:author="sean stankowski" w:date="2021-11-28T15:43:00Z">
              <w:rPr>
                <w:rFonts w:ascii="Times New Roman" w:eastAsia="Times New Roman" w:hAnsi="Times New Roman" w:cs="Times New Roman"/>
                <w:color w:val="38761D"/>
                <w:highlight w:val="white"/>
              </w:rPr>
            </w:rPrChange>
          </w:rPr>
          <w:delText>, but in many defined in many senses</w:delText>
        </w:r>
      </w:del>
      <w:r>
        <w:rPr>
          <w:rFonts w:ascii="Times New Roman" w:eastAsia="Times New Roman" w:hAnsi="Times New Roman" w:cs="Times New Roman"/>
          <w:highlight w:val="white"/>
          <w:rPrChange w:id="22" w:author="sean stankowski" w:date="2021-11-28T15:43:00Z">
            <w:rPr>
              <w:rFonts w:ascii="Times New Roman" w:eastAsia="Times New Roman" w:hAnsi="Times New Roman" w:cs="Times New Roman"/>
              <w:color w:val="38761D"/>
              <w:highlight w:val="white"/>
            </w:rPr>
          </w:rPrChange>
        </w:rPr>
        <w:t>.</w:t>
      </w:r>
      <w:del w:id="23" w:author="sean stankowski" w:date="2021-11-28T15:48:00Z">
        <w:r>
          <w:rPr>
            <w:rFonts w:ascii="Times New Roman" w:eastAsia="Times New Roman" w:hAnsi="Times New Roman" w:cs="Times New Roman"/>
            <w:highlight w:val="white"/>
            <w:rPrChange w:id="24" w:author="sean stankowski" w:date="2021-11-28T15:43:00Z">
              <w:rPr>
                <w:rFonts w:ascii="Times New Roman" w:eastAsia="Times New Roman" w:hAnsi="Times New Roman" w:cs="Times New Roman"/>
                <w:color w:val="38761D"/>
                <w:highlight w:val="white"/>
              </w:rPr>
            </w:rPrChange>
          </w:rPr>
          <w:delText xml:space="preserve"> Here we contrast </w:delText>
        </w:r>
      </w:del>
      <w:ins w:id="25" w:author="sean stankowski" w:date="2021-11-28T15:48:00Z">
        <w:del w:id="26" w:author="sean stankowski" w:date="2021-11-28T15:48:00Z">
          <w:r>
            <w:rPr>
              <w:rFonts w:ascii="Times New Roman" w:eastAsia="Times New Roman" w:hAnsi="Times New Roman" w:cs="Times New Roman"/>
              <w:highlight w:val="white"/>
              <w:rPrChange w:id="27" w:author="sean stankowski" w:date="2021-11-28T15:43:00Z">
                <w:rPr>
                  <w:rFonts w:ascii="Times New Roman" w:eastAsia="Times New Roman" w:hAnsi="Times New Roman" w:cs="Times New Roman"/>
                  <w:color w:val="38761D"/>
                  <w:highlight w:val="white"/>
                </w:rPr>
              </w:rPrChange>
            </w:rPr>
            <w:delText xml:space="preserve">some </w:delText>
          </w:r>
        </w:del>
      </w:ins>
      <w:del w:id="28" w:author="sean stankowski" w:date="2021-11-28T15:48:00Z">
        <w:r>
          <w:rPr>
            <w:rFonts w:ascii="Times New Roman" w:eastAsia="Times New Roman" w:hAnsi="Times New Roman" w:cs="Times New Roman"/>
            <w:highlight w:val="white"/>
            <w:rPrChange w:id="29" w:author="sean stankowski" w:date="2021-11-28T15:43:00Z">
              <w:rPr>
                <w:rFonts w:ascii="Times New Roman" w:eastAsia="Times New Roman" w:hAnsi="Times New Roman" w:cs="Times New Roman"/>
                <w:color w:val="38761D"/>
                <w:highlight w:val="white"/>
              </w:rPr>
            </w:rPrChange>
          </w:rPr>
          <w:delText xml:space="preserve">alternative definitions? </w:delText>
        </w:r>
      </w:del>
      <w:ins w:id="30" w:author="sean stankowski" w:date="2021-11-28T15:48:00Z">
        <w:r>
          <w:rPr>
            <w:rFonts w:ascii="Times New Roman" w:eastAsia="Times New Roman" w:hAnsi="Times New Roman" w:cs="Times New Roman"/>
            <w:highlight w:val="white"/>
            <w:rPrChange w:id="31" w:author="sean stankowski" w:date="2021-11-28T15:43:00Z">
              <w:rPr>
                <w:rFonts w:ascii="Times New Roman" w:eastAsia="Times New Roman" w:hAnsi="Times New Roman" w:cs="Times New Roman"/>
                <w:color w:val="38761D"/>
                <w:highlight w:val="white"/>
              </w:rPr>
            </w:rPrChange>
          </w:rPr>
          <w:t xml:space="preserve"> In this section we </w:t>
        </w:r>
      </w:ins>
      <w:del w:id="32" w:author="sean stankowski" w:date="2021-11-28T15:48:00Z">
        <w:r>
          <w:rPr>
            <w:rFonts w:ascii="Times New Roman" w:eastAsia="Times New Roman" w:hAnsi="Times New Roman" w:cs="Times New Roman"/>
            <w:highlight w:val="white"/>
            <w:rPrChange w:id="33" w:author="sean stankowski" w:date="2021-11-28T15:43:00Z">
              <w:rPr>
                <w:rFonts w:ascii="Times New Roman" w:eastAsia="Times New Roman" w:hAnsi="Times New Roman" w:cs="Times New Roman"/>
                <w:color w:val="38761D"/>
                <w:highlight w:val="white"/>
              </w:rPr>
            </w:rPrChange>
          </w:rPr>
          <w:delText>We</w:delText>
        </w:r>
      </w:del>
      <w:r>
        <w:rPr>
          <w:rFonts w:ascii="Times New Roman" w:eastAsia="Times New Roman" w:hAnsi="Times New Roman" w:cs="Times New Roman"/>
          <w:highlight w:val="white"/>
          <w:rPrChange w:id="34" w:author="sean stankowski" w:date="2021-11-28T15:43:00Z">
            <w:rPr>
              <w:rFonts w:ascii="Times New Roman" w:eastAsia="Times New Roman" w:hAnsi="Times New Roman" w:cs="Times New Roman"/>
              <w:color w:val="38761D"/>
              <w:highlight w:val="white"/>
            </w:rPr>
          </w:rPrChange>
        </w:rPr>
        <w:t xml:space="preserve"> contrast </w:t>
      </w:r>
      <w:ins w:id="35" w:author="sean stankowski" w:date="2021-11-28T15:48:00Z">
        <w:r>
          <w:rPr>
            <w:rFonts w:ascii="Times New Roman" w:eastAsia="Times New Roman" w:hAnsi="Times New Roman" w:cs="Times New Roman"/>
            <w:highlight w:val="white"/>
            <w:rPrChange w:id="36" w:author="sean stankowski" w:date="2021-11-28T15:43:00Z">
              <w:rPr>
                <w:rFonts w:ascii="Times New Roman" w:eastAsia="Times New Roman" w:hAnsi="Times New Roman" w:cs="Times New Roman"/>
                <w:color w:val="38761D"/>
                <w:highlight w:val="white"/>
              </w:rPr>
            </w:rPrChange>
          </w:rPr>
          <w:t xml:space="preserve">some of the more widely used </w:t>
        </w:r>
      </w:ins>
      <w:del w:id="37" w:author="sean stankowski" w:date="2021-11-28T15:48:00Z">
        <w:r>
          <w:rPr>
            <w:rFonts w:ascii="Times New Roman" w:eastAsia="Times New Roman" w:hAnsi="Times New Roman" w:cs="Times New Roman"/>
            <w:highlight w:val="white"/>
            <w:rPrChange w:id="38" w:author="sean stankowski" w:date="2021-11-28T15:43:00Z">
              <w:rPr>
                <w:rFonts w:ascii="Times New Roman" w:eastAsia="Times New Roman" w:hAnsi="Times New Roman" w:cs="Times New Roman"/>
                <w:color w:val="38761D"/>
                <w:highlight w:val="white"/>
              </w:rPr>
            </w:rPrChange>
          </w:rPr>
          <w:delText>alternative</w:delText>
        </w:r>
      </w:del>
      <w:r>
        <w:rPr>
          <w:rFonts w:ascii="Times New Roman" w:eastAsia="Times New Roman" w:hAnsi="Times New Roman" w:cs="Times New Roman"/>
          <w:highlight w:val="white"/>
          <w:rPrChange w:id="39" w:author="sean stankowski" w:date="2021-11-28T15:43:00Z">
            <w:rPr>
              <w:rFonts w:ascii="Times New Roman" w:eastAsia="Times New Roman" w:hAnsi="Times New Roman" w:cs="Times New Roman"/>
              <w:color w:val="38761D"/>
              <w:highlight w:val="white"/>
            </w:rPr>
          </w:rPrChange>
        </w:rPr>
        <w:t xml:space="preserve"> definitions, and settle on one, </w:t>
      </w:r>
      <w:commentRangeStart w:id="40"/>
      <w:r>
        <w:rPr>
          <w:rFonts w:ascii="Times New Roman" w:eastAsia="Times New Roman" w:hAnsi="Times New Roman" w:cs="Times New Roman"/>
          <w:highlight w:val="white"/>
          <w:rPrChange w:id="41" w:author="sean stankowski" w:date="2021-11-28T15:43:00Z">
            <w:rPr>
              <w:rFonts w:ascii="Times New Roman" w:eastAsia="Times New Roman" w:hAnsi="Times New Roman" w:cs="Times New Roman"/>
              <w:color w:val="38761D"/>
              <w:highlight w:val="white"/>
            </w:rPr>
          </w:rPrChange>
        </w:rPr>
        <w:t xml:space="preserve">which is based on branches in the underlying genealogy. </w:t>
      </w:r>
    </w:p>
    <w:commentRangeEnd w:id="40"/>
    <w:p w14:paraId="00000002" w14:textId="77777777" w:rsidR="00FE1149" w:rsidRPr="00FE1149" w:rsidRDefault="004507C5">
      <w:pPr>
        <w:jc w:val="both"/>
        <w:rPr>
          <w:rFonts w:ascii="Times New Roman" w:eastAsia="Times New Roman" w:hAnsi="Times New Roman" w:cs="Times New Roman"/>
          <w:highlight w:val="white"/>
          <w:rPrChange w:id="42" w:author="sean stankowski" w:date="2021-11-28T15:43:00Z">
            <w:rPr>
              <w:rFonts w:ascii="Times New Roman" w:eastAsia="Times New Roman" w:hAnsi="Times New Roman" w:cs="Times New Roman"/>
              <w:color w:val="38761D"/>
              <w:highlight w:val="white"/>
            </w:rPr>
          </w:rPrChange>
        </w:rPr>
      </w:pPr>
      <w:r>
        <w:commentReference w:id="40"/>
      </w:r>
    </w:p>
    <w:p w14:paraId="00000003" w14:textId="77777777" w:rsidR="00FE1149" w:rsidRPr="00FE1149" w:rsidRDefault="004507C5">
      <w:pPr>
        <w:jc w:val="both"/>
        <w:rPr>
          <w:rFonts w:ascii="Times New Roman" w:eastAsia="Times New Roman" w:hAnsi="Times New Roman" w:cs="Times New Roman"/>
          <w:highlight w:val="white"/>
          <w:rPrChange w:id="43" w:author="sean stankowski" w:date="2021-11-28T15:43:00Z">
            <w:rPr>
              <w:rFonts w:ascii="Times New Roman" w:eastAsia="Times New Roman" w:hAnsi="Times New Roman" w:cs="Times New Roman"/>
              <w:color w:val="38761D"/>
              <w:highlight w:val="white"/>
            </w:rPr>
          </w:rPrChange>
        </w:rPr>
      </w:pPr>
      <w:ins w:id="44" w:author="sean stankowski" w:date="2021-11-28T15:56:00Z">
        <w:r>
          <w:rPr>
            <w:rFonts w:ascii="Times New Roman" w:eastAsia="Times New Roman" w:hAnsi="Times New Roman" w:cs="Times New Roman"/>
            <w:highlight w:val="white"/>
            <w:rPrChange w:id="45" w:author="sean stankowski" w:date="2021-11-28T15:43:00Z">
              <w:rPr>
                <w:rFonts w:ascii="Times New Roman" w:eastAsia="Times New Roman" w:hAnsi="Times New Roman" w:cs="Times New Roman"/>
                <w:color w:val="38761D"/>
                <w:highlight w:val="white"/>
              </w:rPr>
            </w:rPrChange>
          </w:rPr>
          <w:t xml:space="preserve">The simplest use of the term haplotype block is probably in reference to </w:t>
        </w:r>
        <w:r>
          <w:rPr>
            <w:rFonts w:ascii="Times New Roman" w:eastAsia="Times New Roman" w:hAnsi="Times New Roman" w:cs="Times New Roman"/>
            <w:highlight w:val="white"/>
            <w:rPrChange w:id="46" w:author="sean stankowski" w:date="2021-11-28T15:43:00Z">
              <w:rPr>
                <w:rFonts w:ascii="Times New Roman" w:eastAsia="Times New Roman" w:hAnsi="Times New Roman" w:cs="Times New Roman"/>
                <w:color w:val="38761D"/>
                <w:highlight w:val="white"/>
              </w:rPr>
            </w:rPrChange>
          </w:rPr>
          <w:t xml:space="preserve">the correlational </w:t>
        </w:r>
        <w:r>
          <w:rPr>
            <w:rFonts w:ascii="Times New Roman" w:eastAsia="Times New Roman" w:hAnsi="Times New Roman" w:cs="Times New Roman"/>
            <w:highlight w:val="white"/>
            <w:rPrChange w:id="47" w:author="sean stankowski" w:date="2021-11-28T15:43:00Z">
              <w:rPr>
                <w:rFonts w:ascii="Times New Roman" w:eastAsia="Times New Roman" w:hAnsi="Times New Roman" w:cs="Times New Roman"/>
                <w:color w:val="38761D"/>
                <w:highlight w:val="white"/>
              </w:rPr>
            </w:rPrChange>
          </w:rPr>
          <w:t xml:space="preserve">structure </w:t>
        </w:r>
        <w:r>
          <w:rPr>
            <w:rFonts w:ascii="Times New Roman" w:eastAsia="Times New Roman" w:hAnsi="Times New Roman" w:cs="Times New Roman"/>
            <w:highlight w:val="white"/>
            <w:rPrChange w:id="48" w:author="sean stankowski" w:date="2021-11-28T15:43:00Z">
              <w:rPr>
                <w:rFonts w:ascii="Times New Roman" w:eastAsia="Times New Roman" w:hAnsi="Times New Roman" w:cs="Times New Roman"/>
                <w:color w:val="38761D"/>
                <w:highlight w:val="white"/>
              </w:rPr>
            </w:rPrChange>
          </w:rPr>
          <w:t>present in sets of DNA sequences. Specifically, s</w:t>
        </w:r>
      </w:ins>
      <w:del w:id="49" w:author="sean stankowski" w:date="2021-11-28T15:56:00Z">
        <w:r>
          <w:rPr>
            <w:rFonts w:ascii="Times New Roman" w:eastAsia="Times New Roman" w:hAnsi="Times New Roman" w:cs="Times New Roman"/>
            <w:highlight w:val="white"/>
            <w:rPrChange w:id="50" w:author="sean stankowski" w:date="2021-11-28T15:43:00Z">
              <w:rPr>
                <w:rFonts w:ascii="Times New Roman" w:eastAsia="Times New Roman" w:hAnsi="Times New Roman" w:cs="Times New Roman"/>
                <w:color w:val="38761D"/>
                <w:highlight w:val="white"/>
              </w:rPr>
            </w:rPrChange>
          </w:rPr>
          <w:delText>S</w:delText>
        </w:r>
      </w:del>
      <w:r>
        <w:rPr>
          <w:rFonts w:ascii="Times New Roman" w:eastAsia="Times New Roman" w:hAnsi="Times New Roman" w:cs="Times New Roman"/>
          <w:highlight w:val="white"/>
          <w:rPrChange w:id="51" w:author="sean stankowski" w:date="2021-11-28T15:43:00Z">
            <w:rPr>
              <w:rFonts w:ascii="Times New Roman" w:eastAsia="Times New Roman" w:hAnsi="Times New Roman" w:cs="Times New Roman"/>
              <w:color w:val="38761D"/>
              <w:highlight w:val="white"/>
            </w:rPr>
          </w:rPrChange>
        </w:rPr>
        <w:t>amples of D</w:t>
      </w:r>
      <w:r>
        <w:rPr>
          <w:rFonts w:ascii="Times New Roman" w:eastAsia="Times New Roman" w:hAnsi="Times New Roman" w:cs="Times New Roman"/>
          <w:highlight w:val="white"/>
          <w:rPrChange w:id="52" w:author="sean stankowski" w:date="2021-11-28T15:43:00Z">
            <w:rPr>
              <w:rFonts w:ascii="Times New Roman" w:eastAsia="Times New Roman" w:hAnsi="Times New Roman" w:cs="Times New Roman"/>
              <w:color w:val="38761D"/>
              <w:highlight w:val="white"/>
            </w:rPr>
          </w:rPrChange>
        </w:rPr>
        <w:t xml:space="preserve">NA sequence </w:t>
      </w:r>
      <w:ins w:id="53" w:author="sean stankowski" w:date="2021-11-28T15:50:00Z">
        <w:r>
          <w:rPr>
            <w:rFonts w:ascii="Times New Roman" w:eastAsia="Times New Roman" w:hAnsi="Times New Roman" w:cs="Times New Roman"/>
            <w:highlight w:val="white"/>
            <w:rPrChange w:id="54" w:author="sean stankowski" w:date="2021-11-28T15:43:00Z">
              <w:rPr>
                <w:rFonts w:ascii="Times New Roman" w:eastAsia="Times New Roman" w:hAnsi="Times New Roman" w:cs="Times New Roman"/>
                <w:color w:val="38761D"/>
                <w:highlight w:val="white"/>
              </w:rPr>
            </w:rPrChange>
          </w:rPr>
          <w:t xml:space="preserve">are often </w:t>
        </w:r>
        <w:proofErr w:type="spellStart"/>
        <w:r>
          <w:rPr>
            <w:rFonts w:ascii="Times New Roman" w:eastAsia="Times New Roman" w:hAnsi="Times New Roman" w:cs="Times New Roman"/>
            <w:highlight w:val="white"/>
            <w:rPrChange w:id="55" w:author="sean stankowski" w:date="2021-11-28T15:43:00Z">
              <w:rPr>
                <w:rFonts w:ascii="Times New Roman" w:eastAsia="Times New Roman" w:hAnsi="Times New Roman" w:cs="Times New Roman"/>
                <w:color w:val="38761D"/>
                <w:highlight w:val="white"/>
              </w:rPr>
            </w:rPrChange>
          </w:rPr>
          <w:t>characterised</w:t>
        </w:r>
        <w:proofErr w:type="spellEnd"/>
        <w:r>
          <w:rPr>
            <w:rFonts w:ascii="Times New Roman" w:eastAsia="Times New Roman" w:hAnsi="Times New Roman" w:cs="Times New Roman"/>
            <w:highlight w:val="white"/>
            <w:rPrChange w:id="56" w:author="sean stankowski" w:date="2021-11-28T15:43:00Z">
              <w:rPr>
                <w:rFonts w:ascii="Times New Roman" w:eastAsia="Times New Roman" w:hAnsi="Times New Roman" w:cs="Times New Roman"/>
                <w:color w:val="38761D"/>
                <w:highlight w:val="white"/>
              </w:rPr>
            </w:rPrChange>
          </w:rPr>
          <w:t xml:space="preserve"> by </w:t>
        </w:r>
      </w:ins>
      <w:del w:id="57" w:author="sean stankowski" w:date="2021-11-28T15:50:00Z">
        <w:r>
          <w:rPr>
            <w:rFonts w:ascii="Times New Roman" w:eastAsia="Times New Roman" w:hAnsi="Times New Roman" w:cs="Times New Roman"/>
            <w:highlight w:val="white"/>
            <w:rPrChange w:id="58" w:author="sean stankowski" w:date="2021-11-28T15:43:00Z">
              <w:rPr>
                <w:rFonts w:ascii="Times New Roman" w:eastAsia="Times New Roman" w:hAnsi="Times New Roman" w:cs="Times New Roman"/>
                <w:color w:val="38761D"/>
                <w:highlight w:val="white"/>
              </w:rPr>
            </w:rPrChange>
          </w:rPr>
          <w:delText>often appear to be structured into blocks, with</w:delText>
        </w:r>
      </w:del>
      <w:ins w:id="59" w:author="sean stankowski" w:date="2021-11-28T15:50:00Z">
        <w:del w:id="60" w:author="sean stankowski" w:date="2021-11-28T15:50:00Z">
          <w:r>
            <w:rPr>
              <w:rFonts w:ascii="Times New Roman" w:eastAsia="Times New Roman" w:hAnsi="Times New Roman" w:cs="Times New Roman"/>
              <w:highlight w:val="white"/>
              <w:rPrChange w:id="61" w:author="sean stankowski" w:date="2021-11-28T15:43:00Z">
                <w:rPr>
                  <w:rFonts w:ascii="Times New Roman" w:eastAsia="Times New Roman" w:hAnsi="Times New Roman" w:cs="Times New Roman"/>
                  <w:color w:val="38761D"/>
                  <w:highlight w:val="white"/>
                </w:rPr>
              </w:rPrChange>
            </w:rPr>
            <w:delText xml:space="preserve"> </w:delText>
          </w:r>
        </w:del>
        <w:r>
          <w:rPr>
            <w:rFonts w:ascii="Times New Roman" w:eastAsia="Times New Roman" w:hAnsi="Times New Roman" w:cs="Times New Roman"/>
            <w:highlight w:val="white"/>
            <w:rPrChange w:id="62" w:author="sean stankowski" w:date="2021-11-28T15:43:00Z">
              <w:rPr>
                <w:rFonts w:ascii="Times New Roman" w:eastAsia="Times New Roman" w:hAnsi="Times New Roman" w:cs="Times New Roman"/>
                <w:color w:val="38761D"/>
                <w:highlight w:val="white"/>
              </w:rPr>
            </w:rPrChange>
          </w:rPr>
          <w:t xml:space="preserve">fewer haplotypes </w:t>
        </w:r>
        <w:del w:id="63" w:author="sean stankowski" w:date="2021-11-28T15:50:00Z">
          <w:r>
            <w:rPr>
              <w:rFonts w:ascii="Times New Roman" w:eastAsia="Times New Roman" w:hAnsi="Times New Roman" w:cs="Times New Roman"/>
              <w:highlight w:val="white"/>
              <w:rPrChange w:id="64" w:author="sean stankowski" w:date="2021-11-28T15:43:00Z">
                <w:rPr>
                  <w:rFonts w:ascii="Times New Roman" w:eastAsia="Times New Roman" w:hAnsi="Times New Roman" w:cs="Times New Roman"/>
                  <w:color w:val="38761D"/>
                  <w:highlight w:val="white"/>
                </w:rPr>
              </w:rPrChange>
            </w:rPr>
            <w:delText xml:space="preserve">fewer haplotypes </w:delText>
          </w:r>
        </w:del>
      </w:ins>
      <w:del w:id="65" w:author="sean stankowski" w:date="2021-11-28T15:50:00Z">
        <w:r>
          <w:rPr>
            <w:rFonts w:ascii="Times New Roman" w:eastAsia="Times New Roman" w:hAnsi="Times New Roman" w:cs="Times New Roman"/>
            <w:highlight w:val="white"/>
            <w:rPrChange w:id="66" w:author="sean stankowski" w:date="2021-11-28T15:43:00Z">
              <w:rPr>
                <w:rFonts w:ascii="Times New Roman" w:eastAsia="Times New Roman" w:hAnsi="Times New Roman" w:cs="Times New Roman"/>
                <w:color w:val="38761D"/>
                <w:highlight w:val="white"/>
              </w:rPr>
            </w:rPrChange>
          </w:rPr>
          <w:delText xml:space="preserve"> a much smaller number of haplotypes</w:delText>
        </w:r>
      </w:del>
      <w:r>
        <w:rPr>
          <w:rFonts w:ascii="Times New Roman" w:eastAsia="Times New Roman" w:hAnsi="Times New Roman" w:cs="Times New Roman"/>
          <w:highlight w:val="white"/>
          <w:rPrChange w:id="67" w:author="sean stankowski" w:date="2021-11-28T15:43:00Z">
            <w:rPr>
              <w:rFonts w:ascii="Times New Roman" w:eastAsia="Times New Roman" w:hAnsi="Times New Roman" w:cs="Times New Roman"/>
              <w:color w:val="38761D"/>
              <w:highlight w:val="white"/>
            </w:rPr>
          </w:rPrChange>
        </w:rPr>
        <w:t xml:space="preserve"> than</w:t>
      </w:r>
      <w:ins w:id="68" w:author="sean stankowski" w:date="2021-11-28T16:02:00Z">
        <w:r>
          <w:rPr>
            <w:rFonts w:ascii="Times New Roman" w:eastAsia="Times New Roman" w:hAnsi="Times New Roman" w:cs="Times New Roman"/>
            <w:highlight w:val="white"/>
            <w:rPrChange w:id="69" w:author="sean stankowski" w:date="2021-11-28T15:43:00Z">
              <w:rPr>
                <w:rFonts w:ascii="Times New Roman" w:eastAsia="Times New Roman" w:hAnsi="Times New Roman" w:cs="Times New Roman"/>
                <w:color w:val="38761D"/>
                <w:highlight w:val="white"/>
              </w:rPr>
            </w:rPrChange>
          </w:rPr>
          <w:t xml:space="preserve"> we would</w:t>
        </w:r>
      </w:ins>
      <w:r>
        <w:rPr>
          <w:rFonts w:ascii="Times New Roman" w:eastAsia="Times New Roman" w:hAnsi="Times New Roman" w:cs="Times New Roman"/>
          <w:highlight w:val="white"/>
          <w:rPrChange w:id="70" w:author="sean stankowski" w:date="2021-11-28T15:43:00Z">
            <w:rPr>
              <w:rFonts w:ascii="Times New Roman" w:eastAsia="Times New Roman" w:hAnsi="Times New Roman" w:cs="Times New Roman"/>
              <w:color w:val="38761D"/>
              <w:highlight w:val="white"/>
            </w:rPr>
          </w:rPrChange>
        </w:rPr>
        <w:t xml:space="preserve"> </w:t>
      </w:r>
      <w:ins w:id="71" w:author="sean stankowski" w:date="2021-11-28T16:02:00Z">
        <w:r>
          <w:rPr>
            <w:rFonts w:ascii="Times New Roman" w:eastAsia="Times New Roman" w:hAnsi="Times New Roman" w:cs="Times New Roman"/>
            <w:highlight w:val="white"/>
            <w:rPrChange w:id="72" w:author="sean stankowski" w:date="2021-11-28T15:43:00Z">
              <w:rPr>
                <w:rFonts w:ascii="Times New Roman" w:eastAsia="Times New Roman" w:hAnsi="Times New Roman" w:cs="Times New Roman"/>
                <w:color w:val="38761D"/>
                <w:highlight w:val="white"/>
              </w:rPr>
            </w:rPrChange>
          </w:rPr>
          <w:t>expect if</w:t>
        </w:r>
      </w:ins>
      <w:del w:id="73" w:author="sean stankowski" w:date="2021-11-28T16:02:00Z">
        <w:r>
          <w:rPr>
            <w:rFonts w:ascii="Times New Roman" w:eastAsia="Times New Roman" w:hAnsi="Times New Roman" w:cs="Times New Roman"/>
            <w:highlight w:val="white"/>
            <w:rPrChange w:id="74" w:author="sean stankowski" w:date="2021-11-28T15:43:00Z">
              <w:rPr>
                <w:rFonts w:ascii="Times New Roman" w:eastAsia="Times New Roman" w:hAnsi="Times New Roman" w:cs="Times New Roman"/>
                <w:color w:val="38761D"/>
                <w:highlight w:val="white"/>
              </w:rPr>
            </w:rPrChange>
          </w:rPr>
          <w:delText>expected if</w:delText>
        </w:r>
      </w:del>
      <w:r>
        <w:rPr>
          <w:rFonts w:ascii="Times New Roman" w:eastAsia="Times New Roman" w:hAnsi="Times New Roman" w:cs="Times New Roman"/>
          <w:highlight w:val="white"/>
          <w:rPrChange w:id="75" w:author="sean stankowski" w:date="2021-11-28T15:43:00Z">
            <w:rPr>
              <w:rFonts w:ascii="Times New Roman" w:eastAsia="Times New Roman" w:hAnsi="Times New Roman" w:cs="Times New Roman"/>
              <w:color w:val="38761D"/>
              <w:highlight w:val="white"/>
            </w:rPr>
          </w:rPrChange>
        </w:rPr>
        <w:t xml:space="preserve"> alleles combine randomly. </w:t>
      </w:r>
      <w:ins w:id="76" w:author="sean stankowski" w:date="2021-11-28T16:04:00Z">
        <w:r>
          <w:rPr>
            <w:rFonts w:ascii="Times New Roman" w:eastAsia="Times New Roman" w:hAnsi="Times New Roman" w:cs="Times New Roman"/>
            <w:highlight w:val="white"/>
            <w:rPrChange w:id="77" w:author="sean stankowski" w:date="2021-11-28T15:43:00Z">
              <w:rPr>
                <w:rFonts w:ascii="Times New Roman" w:eastAsia="Times New Roman" w:hAnsi="Times New Roman" w:cs="Times New Roman"/>
                <w:color w:val="38761D"/>
                <w:highlight w:val="white"/>
              </w:rPr>
            </w:rPrChange>
          </w:rPr>
          <w:t xml:space="preserve">This </w:t>
        </w:r>
      </w:ins>
      <w:del w:id="78" w:author="sean stankowski" w:date="2021-11-28T16:04:00Z">
        <w:r>
          <w:rPr>
            <w:rFonts w:ascii="Times New Roman" w:eastAsia="Times New Roman" w:hAnsi="Times New Roman" w:cs="Times New Roman"/>
            <w:highlight w:val="white"/>
            <w:rPrChange w:id="79" w:author="sean stankowski" w:date="2021-11-28T15:43:00Z">
              <w:rPr>
                <w:rFonts w:ascii="Times New Roman" w:eastAsia="Times New Roman" w:hAnsi="Times New Roman" w:cs="Times New Roman"/>
                <w:color w:val="38761D"/>
                <w:highlight w:val="white"/>
              </w:rPr>
            </w:rPrChange>
          </w:rPr>
          <w:delText xml:space="preserve">In other words, there is often </w:delText>
        </w:r>
      </w:del>
      <w:r>
        <w:rPr>
          <w:rFonts w:ascii="Times New Roman" w:eastAsia="Times New Roman" w:hAnsi="Times New Roman" w:cs="Times New Roman"/>
          <w:highlight w:val="white"/>
          <w:rPrChange w:id="80" w:author="sean stankowski" w:date="2021-11-28T15:43:00Z">
            <w:rPr>
              <w:rFonts w:ascii="Times New Roman" w:eastAsia="Times New Roman" w:hAnsi="Times New Roman" w:cs="Times New Roman"/>
              <w:color w:val="38761D"/>
              <w:highlight w:val="white"/>
            </w:rPr>
          </w:rPrChange>
        </w:rPr>
        <w:t xml:space="preserve">strong haplotype structure, </w:t>
      </w:r>
      <w:ins w:id="81" w:author="sean stankowski" w:date="2021-11-28T16:04:00Z">
        <w:r>
          <w:rPr>
            <w:rFonts w:ascii="Times New Roman" w:eastAsia="Times New Roman" w:hAnsi="Times New Roman" w:cs="Times New Roman"/>
            <w:highlight w:val="white"/>
            <w:rPrChange w:id="82" w:author="sean stankowski" w:date="2021-11-28T15:43:00Z">
              <w:rPr>
                <w:rFonts w:ascii="Times New Roman" w:eastAsia="Times New Roman" w:hAnsi="Times New Roman" w:cs="Times New Roman"/>
                <w:color w:val="38761D"/>
                <w:highlight w:val="white"/>
              </w:rPr>
            </w:rPrChange>
          </w:rPr>
          <w:t xml:space="preserve">which can be measured in terms of </w:t>
        </w:r>
        <w:del w:id="83" w:author="sean stankowski" w:date="2021-11-28T16:04:00Z">
          <w:r>
            <w:rPr>
              <w:rFonts w:ascii="Times New Roman" w:eastAsia="Times New Roman" w:hAnsi="Times New Roman" w:cs="Times New Roman"/>
              <w:highlight w:val="white"/>
              <w:rPrChange w:id="84" w:author="sean stankowski" w:date="2021-11-28T15:43:00Z">
                <w:rPr>
                  <w:rFonts w:ascii="Times New Roman" w:eastAsia="Times New Roman" w:hAnsi="Times New Roman" w:cs="Times New Roman"/>
                  <w:color w:val="38761D"/>
                  <w:highlight w:val="white"/>
                </w:rPr>
              </w:rPrChange>
            </w:rPr>
            <w:delText xml:space="preserve">is </w:delText>
          </w:r>
        </w:del>
      </w:ins>
      <w:del w:id="85" w:author="sean stankowski" w:date="2021-11-28T16:04:00Z">
        <w:r>
          <w:rPr>
            <w:rFonts w:ascii="Times New Roman" w:eastAsia="Times New Roman" w:hAnsi="Times New Roman" w:cs="Times New Roman"/>
            <w:highlight w:val="white"/>
            <w:rPrChange w:id="86" w:author="sean stankowski" w:date="2021-11-28T15:43:00Z">
              <w:rPr>
                <w:rFonts w:ascii="Times New Roman" w:eastAsia="Times New Roman" w:hAnsi="Times New Roman" w:cs="Times New Roman"/>
                <w:color w:val="38761D"/>
                <w:highlight w:val="white"/>
              </w:rPr>
            </w:rPrChange>
          </w:rPr>
          <w:delText>reflect</w:delText>
        </w:r>
      </w:del>
      <w:ins w:id="87" w:author="sean stankowski" w:date="2021-11-28T16:05:00Z">
        <w:del w:id="88" w:author="sean stankowski" w:date="2021-11-28T16:04:00Z">
          <w:r>
            <w:rPr>
              <w:rFonts w:ascii="Times New Roman" w:eastAsia="Times New Roman" w:hAnsi="Times New Roman" w:cs="Times New Roman"/>
              <w:highlight w:val="white"/>
              <w:rPrChange w:id="89" w:author="sean stankowski" w:date="2021-11-28T15:43:00Z">
                <w:rPr>
                  <w:rFonts w:ascii="Times New Roman" w:eastAsia="Times New Roman" w:hAnsi="Times New Roman" w:cs="Times New Roman"/>
                  <w:color w:val="38761D"/>
                  <w:highlight w:val="white"/>
                </w:rPr>
              </w:rPrChange>
            </w:rPr>
            <w:delText>ed</w:delText>
          </w:r>
        </w:del>
      </w:ins>
      <w:del w:id="90" w:author="sean stankowski" w:date="2021-11-28T16:04:00Z">
        <w:r>
          <w:rPr>
            <w:rFonts w:ascii="Times New Roman" w:eastAsia="Times New Roman" w:hAnsi="Times New Roman" w:cs="Times New Roman"/>
            <w:highlight w:val="white"/>
            <w:rPrChange w:id="91" w:author="sean stankowski" w:date="2021-11-28T15:43:00Z">
              <w:rPr>
                <w:rFonts w:ascii="Times New Roman" w:eastAsia="Times New Roman" w:hAnsi="Times New Roman" w:cs="Times New Roman"/>
                <w:color w:val="38761D"/>
                <w:highlight w:val="white"/>
              </w:rPr>
            </w:rPrChange>
          </w:rPr>
          <w:delText>ing</w:delText>
        </w:r>
      </w:del>
      <w:ins w:id="92" w:author="sean stankowski" w:date="2021-11-28T16:05:00Z">
        <w:del w:id="93" w:author="sean stankowski" w:date="2021-11-28T16:05:00Z">
          <w:r>
            <w:rPr>
              <w:rFonts w:ascii="Times New Roman" w:eastAsia="Times New Roman" w:hAnsi="Times New Roman" w:cs="Times New Roman"/>
              <w:highlight w:val="white"/>
              <w:rPrChange w:id="94" w:author="sean stankowski" w:date="2021-11-28T15:43:00Z">
                <w:rPr>
                  <w:rFonts w:ascii="Times New Roman" w:eastAsia="Times New Roman" w:hAnsi="Times New Roman" w:cs="Times New Roman"/>
                  <w:color w:val="38761D"/>
                  <w:highlight w:val="white"/>
                </w:rPr>
              </w:rPrChange>
            </w:rPr>
            <w:delText>in</w:delText>
          </w:r>
        </w:del>
      </w:ins>
      <w:del w:id="95" w:author="sean stankowski" w:date="2021-11-28T16:05:00Z">
        <w:r>
          <w:rPr>
            <w:rFonts w:ascii="Times New Roman" w:eastAsia="Times New Roman" w:hAnsi="Times New Roman" w:cs="Times New Roman"/>
            <w:highlight w:val="white"/>
            <w:rPrChange w:id="96" w:author="sean stankowski" w:date="2021-11-28T15:43:00Z">
              <w:rPr>
                <w:rFonts w:ascii="Times New Roman" w:eastAsia="Times New Roman" w:hAnsi="Times New Roman" w:cs="Times New Roman"/>
                <w:color w:val="38761D"/>
                <w:highlight w:val="white"/>
              </w:rPr>
            </w:rPrChange>
          </w:rPr>
          <w:delText xml:space="preserve"> </w:delText>
        </w:r>
      </w:del>
      <w:r>
        <w:rPr>
          <w:rFonts w:ascii="Times New Roman" w:eastAsia="Times New Roman" w:hAnsi="Times New Roman" w:cs="Times New Roman"/>
          <w:highlight w:val="white"/>
          <w:rPrChange w:id="97" w:author="sean stankowski" w:date="2021-11-28T15:43:00Z">
            <w:rPr>
              <w:rFonts w:ascii="Times New Roman" w:eastAsia="Times New Roman" w:hAnsi="Times New Roman" w:cs="Times New Roman"/>
              <w:color w:val="38761D"/>
              <w:highlight w:val="white"/>
            </w:rPr>
          </w:rPrChange>
        </w:rPr>
        <w:t>linkage disequilibrium amongst polymorphic sites</w:t>
      </w:r>
      <w:ins w:id="98" w:author="sean stankowski" w:date="2021-11-28T16:06:00Z">
        <w:r>
          <w:rPr>
            <w:rFonts w:ascii="Times New Roman" w:eastAsia="Times New Roman" w:hAnsi="Times New Roman" w:cs="Times New Roman"/>
            <w:highlight w:val="white"/>
            <w:rPrChange w:id="99" w:author="sean stankowski" w:date="2021-11-28T15:43:00Z">
              <w:rPr>
                <w:rFonts w:ascii="Times New Roman" w:eastAsia="Times New Roman" w:hAnsi="Times New Roman" w:cs="Times New Roman"/>
                <w:color w:val="38761D"/>
                <w:highlight w:val="white"/>
              </w:rPr>
            </w:rPrChange>
          </w:rPr>
          <w:t>,</w:t>
        </w:r>
      </w:ins>
      <w:del w:id="100" w:author="sean stankowski" w:date="2021-11-28T16:06:00Z">
        <w:r>
          <w:rPr>
            <w:rFonts w:ascii="Times New Roman" w:eastAsia="Times New Roman" w:hAnsi="Times New Roman" w:cs="Times New Roman"/>
            <w:highlight w:val="white"/>
            <w:rPrChange w:id="101" w:author="sean stankowski" w:date="2021-11-28T15:43:00Z">
              <w:rPr>
                <w:rFonts w:ascii="Times New Roman" w:eastAsia="Times New Roman" w:hAnsi="Times New Roman" w:cs="Times New Roman"/>
                <w:color w:val="38761D"/>
                <w:highlight w:val="white"/>
              </w:rPr>
            </w:rPrChange>
          </w:rPr>
          <w:delText>. This haplotype structure can be used</w:delText>
        </w:r>
      </w:del>
      <w:ins w:id="102" w:author="sean stankowski" w:date="2021-11-28T16:06:00Z">
        <w:r>
          <w:rPr>
            <w:rFonts w:ascii="Times New Roman" w:eastAsia="Times New Roman" w:hAnsi="Times New Roman" w:cs="Times New Roman"/>
            <w:highlight w:val="white"/>
            <w:rPrChange w:id="103" w:author="sean stankowski" w:date="2021-11-28T15:43:00Z">
              <w:rPr>
                <w:rFonts w:ascii="Times New Roman" w:eastAsia="Times New Roman" w:hAnsi="Times New Roman" w:cs="Times New Roman"/>
                <w:color w:val="38761D"/>
                <w:highlight w:val="white"/>
              </w:rPr>
            </w:rPrChange>
          </w:rPr>
          <w:t xml:space="preserve"> can be used</w:t>
        </w:r>
      </w:ins>
      <w:r>
        <w:rPr>
          <w:rFonts w:ascii="Times New Roman" w:eastAsia="Times New Roman" w:hAnsi="Times New Roman" w:cs="Times New Roman"/>
          <w:highlight w:val="white"/>
          <w:rPrChange w:id="104" w:author="sean stankowski" w:date="2021-11-28T15:43:00Z">
            <w:rPr>
              <w:rFonts w:ascii="Times New Roman" w:eastAsia="Times New Roman" w:hAnsi="Times New Roman" w:cs="Times New Roman"/>
              <w:color w:val="38761D"/>
              <w:highlight w:val="white"/>
            </w:rPr>
          </w:rPrChange>
        </w:rPr>
        <w:t xml:space="preserve"> to impute missing genotypes, and is often described pragmatically in terms of "haploty</w:t>
      </w:r>
      <w:bookmarkStart w:id="105" w:name="_GoBack"/>
      <w:bookmarkEnd w:id="105"/>
      <w:r>
        <w:rPr>
          <w:rFonts w:ascii="Times New Roman" w:eastAsia="Times New Roman" w:hAnsi="Times New Roman" w:cs="Times New Roman"/>
          <w:highlight w:val="white"/>
          <w:rPrChange w:id="106" w:author="sean stankowski" w:date="2021-11-28T15:43:00Z">
            <w:rPr>
              <w:rFonts w:ascii="Times New Roman" w:eastAsia="Times New Roman" w:hAnsi="Times New Roman" w:cs="Times New Roman"/>
              <w:color w:val="38761D"/>
              <w:highlight w:val="white"/>
            </w:rPr>
          </w:rPrChange>
        </w:rPr>
        <w:t>pe blocks".</w:t>
      </w:r>
      <w:commentRangeStart w:id="107"/>
      <w:r>
        <w:rPr>
          <w:rFonts w:ascii="Times New Roman" w:eastAsia="Times New Roman" w:hAnsi="Times New Roman" w:cs="Times New Roman"/>
          <w:highlight w:val="white"/>
          <w:rPrChange w:id="108" w:author="sean stankowski" w:date="2021-11-28T15:43:00Z">
            <w:rPr>
              <w:rFonts w:ascii="Times New Roman" w:eastAsia="Times New Roman" w:hAnsi="Times New Roman" w:cs="Times New Roman"/>
              <w:color w:val="38761D"/>
              <w:highlight w:val="white"/>
            </w:rPr>
          </w:rPrChange>
        </w:rPr>
        <w:t xml:space="preserve"> However, we aim for a more f</w:t>
      </w:r>
      <w:commentRangeEnd w:id="107"/>
      <w:r>
        <w:commentReference w:id="107"/>
      </w:r>
      <w:r>
        <w:rPr>
          <w:rFonts w:ascii="Times New Roman" w:eastAsia="Times New Roman" w:hAnsi="Times New Roman" w:cs="Times New Roman"/>
          <w:highlight w:val="white"/>
          <w:rPrChange w:id="109" w:author="sean stankowski" w:date="2021-11-28T15:43:00Z">
            <w:rPr>
              <w:rFonts w:ascii="Times New Roman" w:eastAsia="Times New Roman" w:hAnsi="Times New Roman" w:cs="Times New Roman"/>
              <w:color w:val="38761D"/>
              <w:highlight w:val="white"/>
            </w:rPr>
          </w:rPrChange>
        </w:rPr>
        <w:t>undamental definition that is based on the true ancestry of the sequences, and that is independent of the mutations that gener</w:t>
      </w:r>
      <w:r>
        <w:rPr>
          <w:rFonts w:ascii="Times New Roman" w:eastAsia="Times New Roman" w:hAnsi="Times New Roman" w:cs="Times New Roman"/>
          <w:highlight w:val="white"/>
          <w:rPrChange w:id="110" w:author="sean stankowski" w:date="2021-11-28T15:43:00Z">
            <w:rPr>
              <w:rFonts w:ascii="Times New Roman" w:eastAsia="Times New Roman" w:hAnsi="Times New Roman" w:cs="Times New Roman"/>
              <w:color w:val="38761D"/>
              <w:highlight w:val="white"/>
            </w:rPr>
          </w:rPrChange>
        </w:rPr>
        <w:t xml:space="preserve">ated the observed SNP. </w:t>
      </w:r>
      <w:commentRangeStart w:id="111"/>
      <w:r>
        <w:rPr>
          <w:rFonts w:ascii="Times New Roman" w:eastAsia="Times New Roman" w:hAnsi="Times New Roman" w:cs="Times New Roman"/>
          <w:highlight w:val="white"/>
          <w:rPrChange w:id="112" w:author="sean stankowski" w:date="2021-11-28T15:43:00Z">
            <w:rPr>
              <w:rFonts w:ascii="Times New Roman" w:eastAsia="Times New Roman" w:hAnsi="Times New Roman" w:cs="Times New Roman"/>
              <w:color w:val="38761D"/>
              <w:highlight w:val="white"/>
            </w:rPr>
          </w:rPrChange>
        </w:rPr>
        <w:t xml:space="preserve">Thus, we separate the definition of haplotype blocks from the estimation of these blocks from actual data. </w:t>
      </w:r>
      <w:commentRangeEnd w:id="111"/>
      <w:r>
        <w:commentReference w:id="111"/>
      </w:r>
    </w:p>
    <w:p w14:paraId="00000004" w14:textId="77777777" w:rsidR="00FE1149" w:rsidRPr="00FE1149" w:rsidRDefault="00FE1149">
      <w:pPr>
        <w:jc w:val="both"/>
        <w:rPr>
          <w:rFonts w:ascii="Times New Roman" w:eastAsia="Times New Roman" w:hAnsi="Times New Roman" w:cs="Times New Roman"/>
          <w:highlight w:val="white"/>
          <w:rPrChange w:id="113" w:author="sean stankowski" w:date="2021-11-28T15:43:00Z">
            <w:rPr>
              <w:rFonts w:ascii="Times New Roman" w:eastAsia="Times New Roman" w:hAnsi="Times New Roman" w:cs="Times New Roman"/>
              <w:color w:val="38761D"/>
              <w:highlight w:val="white"/>
            </w:rPr>
          </w:rPrChange>
        </w:rPr>
      </w:pPr>
    </w:p>
    <w:p w14:paraId="00000005" w14:textId="77777777" w:rsidR="00FE1149" w:rsidRPr="00FE1149" w:rsidRDefault="004507C5">
      <w:pPr>
        <w:jc w:val="both"/>
        <w:rPr>
          <w:rFonts w:ascii="Times New Roman" w:eastAsia="Times New Roman" w:hAnsi="Times New Roman" w:cs="Times New Roman"/>
          <w:highlight w:val="white"/>
          <w:rPrChange w:id="114" w:author="sean stankowski" w:date="2021-11-28T15:43:00Z">
            <w:rPr>
              <w:rFonts w:ascii="Times New Roman" w:eastAsia="Times New Roman" w:hAnsi="Times New Roman" w:cs="Times New Roman"/>
              <w:color w:val="38761D"/>
              <w:highlight w:val="white"/>
            </w:rPr>
          </w:rPrChange>
        </w:rPr>
      </w:pPr>
      <w:commentRangeStart w:id="115"/>
      <w:r>
        <w:rPr>
          <w:rFonts w:ascii="Times New Roman" w:eastAsia="Times New Roman" w:hAnsi="Times New Roman" w:cs="Times New Roman"/>
          <w:highlight w:val="white"/>
          <w:rPrChange w:id="116" w:author="sean stankowski" w:date="2021-11-28T15:43:00Z">
            <w:rPr>
              <w:rFonts w:ascii="Times New Roman" w:eastAsia="Times New Roman" w:hAnsi="Times New Roman" w:cs="Times New Roman"/>
              <w:color w:val="38761D"/>
              <w:highlight w:val="white"/>
            </w:rPr>
          </w:rPrChange>
        </w:rPr>
        <w:t xml:space="preserve">Haplotype blocks </w:t>
      </w:r>
      <w:ins w:id="117" w:author="sean stankowski" w:date="2021-11-28T16:09:00Z">
        <w:r>
          <w:rPr>
            <w:rFonts w:ascii="Times New Roman" w:eastAsia="Times New Roman" w:hAnsi="Times New Roman" w:cs="Times New Roman"/>
            <w:highlight w:val="white"/>
            <w:rPrChange w:id="118" w:author="sean stankowski" w:date="2021-11-28T15:43:00Z">
              <w:rPr>
                <w:rFonts w:ascii="Times New Roman" w:eastAsia="Times New Roman" w:hAnsi="Times New Roman" w:cs="Times New Roman"/>
                <w:color w:val="38761D"/>
                <w:highlight w:val="white"/>
              </w:rPr>
            </w:rPrChange>
          </w:rPr>
          <w:t xml:space="preserve">can </w:t>
        </w:r>
      </w:ins>
      <w:del w:id="119" w:author="sean stankowski" w:date="2021-11-28T16:09:00Z">
        <w:r>
          <w:rPr>
            <w:rFonts w:ascii="Times New Roman" w:eastAsia="Times New Roman" w:hAnsi="Times New Roman" w:cs="Times New Roman"/>
            <w:highlight w:val="white"/>
            <w:rPrChange w:id="120" w:author="sean stankowski" w:date="2021-11-28T15:43:00Z">
              <w:rPr>
                <w:rFonts w:ascii="Times New Roman" w:eastAsia="Times New Roman" w:hAnsi="Times New Roman" w:cs="Times New Roman"/>
                <w:color w:val="38761D"/>
                <w:highlight w:val="white"/>
              </w:rPr>
            </w:rPrChange>
          </w:rPr>
          <w:delText>could</w:delText>
        </w:r>
      </w:del>
      <w:r>
        <w:rPr>
          <w:rFonts w:ascii="Times New Roman" w:eastAsia="Times New Roman" w:hAnsi="Times New Roman" w:cs="Times New Roman"/>
          <w:highlight w:val="white"/>
          <w:rPrChange w:id="121" w:author="sean stankowski" w:date="2021-11-28T15:43:00Z">
            <w:rPr>
              <w:rFonts w:ascii="Times New Roman" w:eastAsia="Times New Roman" w:hAnsi="Times New Roman" w:cs="Times New Roman"/>
              <w:color w:val="38761D"/>
              <w:highlight w:val="white"/>
            </w:rPr>
          </w:rPrChange>
        </w:rPr>
        <w:t xml:space="preserve"> be defined</w:t>
      </w:r>
      <w:ins w:id="122" w:author="sean stankowski" w:date="2021-11-28T16:09:00Z">
        <w:r>
          <w:rPr>
            <w:rFonts w:ascii="Times New Roman" w:eastAsia="Times New Roman" w:hAnsi="Times New Roman" w:cs="Times New Roman"/>
            <w:highlight w:val="white"/>
            <w:rPrChange w:id="123" w:author="sean stankowski" w:date="2021-11-28T15:43:00Z">
              <w:rPr>
                <w:rFonts w:ascii="Times New Roman" w:eastAsia="Times New Roman" w:hAnsi="Times New Roman" w:cs="Times New Roman"/>
                <w:color w:val="38761D"/>
                <w:highlight w:val="white"/>
              </w:rPr>
            </w:rPrChange>
          </w:rPr>
          <w:t xml:space="preserve"> in a</w:t>
        </w:r>
        <w:commentRangeEnd w:id="115"/>
        <w:r>
          <w:commentReference w:id="115"/>
        </w:r>
        <w:r>
          <w:rPr>
            <w:rFonts w:ascii="Times New Roman" w:eastAsia="Times New Roman" w:hAnsi="Times New Roman" w:cs="Times New Roman"/>
            <w:highlight w:val="white"/>
            <w:rPrChange w:id="124" w:author="sean stankowski" w:date="2021-11-28T15:43:00Z">
              <w:rPr>
                <w:rFonts w:ascii="Times New Roman" w:eastAsia="Times New Roman" w:hAnsi="Times New Roman" w:cs="Times New Roman"/>
                <w:color w:val="38761D"/>
                <w:highlight w:val="white"/>
              </w:rPr>
            </w:rPrChange>
          </w:rPr>
          <w:t xml:space="preserve"> more concrete way based on the </w:t>
        </w:r>
      </w:ins>
      <w:del w:id="125" w:author="sean stankowski" w:date="2021-11-28T16:09:00Z">
        <w:r>
          <w:rPr>
            <w:rFonts w:ascii="Times New Roman" w:eastAsia="Times New Roman" w:hAnsi="Times New Roman" w:cs="Times New Roman"/>
            <w:highlight w:val="white"/>
            <w:rPrChange w:id="126" w:author="sean stankowski" w:date="2021-11-28T15:43:00Z">
              <w:rPr>
                <w:rFonts w:ascii="Times New Roman" w:eastAsia="Times New Roman" w:hAnsi="Times New Roman" w:cs="Times New Roman"/>
                <w:color w:val="38761D"/>
                <w:highlight w:val="white"/>
              </w:rPr>
            </w:rPrChange>
          </w:rPr>
          <w:delText xml:space="preserve"> via the </w:delText>
        </w:r>
      </w:del>
      <w:r>
        <w:rPr>
          <w:rFonts w:ascii="Times New Roman" w:eastAsia="Times New Roman" w:hAnsi="Times New Roman" w:cs="Times New Roman"/>
          <w:highlight w:val="white"/>
          <w:rPrChange w:id="127" w:author="sean stankowski" w:date="2021-11-28T15:43:00Z">
            <w:rPr>
              <w:rFonts w:ascii="Times New Roman" w:eastAsia="Times New Roman" w:hAnsi="Times New Roman" w:cs="Times New Roman"/>
              <w:color w:val="38761D"/>
              <w:highlight w:val="white"/>
            </w:rPr>
          </w:rPrChange>
        </w:rPr>
        <w:t xml:space="preserve">classical concept of identity by descent (IBD). Imagine an initial population, where each founder genome is labelled by a different </w:t>
      </w:r>
      <w:proofErr w:type="spellStart"/>
      <w:r>
        <w:rPr>
          <w:rFonts w:ascii="Times New Roman" w:eastAsia="Times New Roman" w:hAnsi="Times New Roman" w:cs="Times New Roman"/>
          <w:highlight w:val="white"/>
          <w:rPrChange w:id="128" w:author="sean stankowski" w:date="2021-11-28T15:43:00Z">
            <w:rPr>
              <w:rFonts w:ascii="Times New Roman" w:eastAsia="Times New Roman" w:hAnsi="Times New Roman" w:cs="Times New Roman"/>
              <w:color w:val="38761D"/>
              <w:highlight w:val="white"/>
            </w:rPr>
          </w:rPrChange>
        </w:rPr>
        <w:t>colour</w:t>
      </w:r>
      <w:proofErr w:type="spellEnd"/>
      <w:r>
        <w:rPr>
          <w:rFonts w:ascii="Times New Roman" w:eastAsia="Times New Roman" w:hAnsi="Times New Roman" w:cs="Times New Roman"/>
          <w:highlight w:val="white"/>
          <w:rPrChange w:id="129" w:author="sean stankowski" w:date="2021-11-28T15:43:00Z">
            <w:rPr>
              <w:rFonts w:ascii="Times New Roman" w:eastAsia="Times New Roman" w:hAnsi="Times New Roman" w:cs="Times New Roman"/>
              <w:color w:val="38761D"/>
              <w:highlight w:val="white"/>
            </w:rPr>
          </w:rPrChange>
        </w:rPr>
        <w:t>. At some later time, each region of genome must derive from one or other founder, and so it is natural to define bloc</w:t>
      </w:r>
      <w:r>
        <w:rPr>
          <w:rFonts w:ascii="Times New Roman" w:eastAsia="Times New Roman" w:hAnsi="Times New Roman" w:cs="Times New Roman"/>
          <w:highlight w:val="white"/>
          <w:rPrChange w:id="130" w:author="sean stankowski" w:date="2021-11-28T15:43:00Z">
            <w:rPr>
              <w:rFonts w:ascii="Times New Roman" w:eastAsia="Times New Roman" w:hAnsi="Times New Roman" w:cs="Times New Roman"/>
              <w:color w:val="38761D"/>
              <w:highlight w:val="white"/>
            </w:rPr>
          </w:rPrChange>
        </w:rPr>
        <w:t>ks that descend from these founders (Fig. 1). Fisher (1952) showed that the junctions between IBD blocks segregate like Mendelian variants, and used this idea to understand the distribution of runs of homozygosity. In artificial populations,</w:t>
      </w:r>
      <w:ins w:id="131" w:author="sean stankowski" w:date="2021-11-28T16:11:00Z">
        <w:r>
          <w:rPr>
            <w:rFonts w:ascii="Times New Roman" w:eastAsia="Times New Roman" w:hAnsi="Times New Roman" w:cs="Times New Roman"/>
            <w:highlight w:val="white"/>
            <w:rPrChange w:id="132" w:author="sean stankowski" w:date="2021-11-28T15:43:00Z">
              <w:rPr>
                <w:rFonts w:ascii="Times New Roman" w:eastAsia="Times New Roman" w:hAnsi="Times New Roman" w:cs="Times New Roman"/>
                <w:color w:val="38761D"/>
                <w:highlight w:val="white"/>
              </w:rPr>
            </w:rPrChange>
          </w:rPr>
          <w:t xml:space="preserve"> such as studie</w:t>
        </w:r>
        <w:r>
          <w:rPr>
            <w:rFonts w:ascii="Times New Roman" w:eastAsia="Times New Roman" w:hAnsi="Times New Roman" w:cs="Times New Roman"/>
            <w:highlight w:val="white"/>
            <w:rPrChange w:id="133" w:author="sean stankowski" w:date="2021-11-28T15:43:00Z">
              <w:rPr>
                <w:rFonts w:ascii="Times New Roman" w:eastAsia="Times New Roman" w:hAnsi="Times New Roman" w:cs="Times New Roman"/>
                <w:color w:val="38761D"/>
                <w:highlight w:val="white"/>
              </w:rPr>
            </w:rPrChange>
          </w:rPr>
          <w:t>s of experimental evolution,</w:t>
        </w:r>
      </w:ins>
      <w:r>
        <w:rPr>
          <w:rFonts w:ascii="Times New Roman" w:eastAsia="Times New Roman" w:hAnsi="Times New Roman" w:cs="Times New Roman"/>
          <w:highlight w:val="white"/>
          <w:rPrChange w:id="134" w:author="sean stankowski" w:date="2021-11-28T15:43:00Z">
            <w:rPr>
              <w:rFonts w:ascii="Times New Roman" w:eastAsia="Times New Roman" w:hAnsi="Times New Roman" w:cs="Times New Roman"/>
              <w:color w:val="38761D"/>
              <w:highlight w:val="white"/>
            </w:rPr>
          </w:rPrChange>
        </w:rPr>
        <w:t xml:space="preserve"> we can now sequence the founders, and thus directly observe blocks defined in this way. Moreover, the evolutionary processes subsequent to the founding of the population are entirely described by the block structure (if we disr</w:t>
      </w:r>
      <w:r>
        <w:rPr>
          <w:rFonts w:ascii="Times New Roman" w:eastAsia="Times New Roman" w:hAnsi="Times New Roman" w:cs="Times New Roman"/>
          <w:highlight w:val="white"/>
          <w:rPrChange w:id="135" w:author="sean stankowski" w:date="2021-11-28T15:43:00Z">
            <w:rPr>
              <w:rFonts w:ascii="Times New Roman" w:eastAsia="Times New Roman" w:hAnsi="Times New Roman" w:cs="Times New Roman"/>
              <w:color w:val="38761D"/>
              <w:highlight w:val="white"/>
            </w:rPr>
          </w:rPrChange>
        </w:rPr>
        <w:t xml:space="preserve">egard </w:t>
      </w:r>
      <w:commentRangeStart w:id="136"/>
      <w:r>
        <w:rPr>
          <w:rFonts w:ascii="Times New Roman" w:eastAsia="Times New Roman" w:hAnsi="Times New Roman" w:cs="Times New Roman"/>
          <w:highlight w:val="white"/>
          <w:rPrChange w:id="137" w:author="sean stankowski" w:date="2021-11-28T15:43:00Z">
            <w:rPr>
              <w:rFonts w:ascii="Times New Roman" w:eastAsia="Times New Roman" w:hAnsi="Times New Roman" w:cs="Times New Roman"/>
              <w:color w:val="38761D"/>
              <w:highlight w:val="white"/>
            </w:rPr>
          </w:rPrChange>
        </w:rPr>
        <w:t>mutation</w:t>
      </w:r>
      <w:commentRangeEnd w:id="136"/>
      <w:r>
        <w:commentReference w:id="136"/>
      </w:r>
      <w:r>
        <w:rPr>
          <w:rFonts w:ascii="Times New Roman" w:eastAsia="Times New Roman" w:hAnsi="Times New Roman" w:cs="Times New Roman"/>
          <w:highlight w:val="white"/>
          <w:rPrChange w:id="138" w:author="sean stankowski" w:date="2021-11-28T15:43:00Z">
            <w:rPr>
              <w:rFonts w:ascii="Times New Roman" w:eastAsia="Times New Roman" w:hAnsi="Times New Roman" w:cs="Times New Roman"/>
              <w:color w:val="38761D"/>
              <w:highlight w:val="white"/>
            </w:rPr>
          </w:rPrChange>
        </w:rPr>
        <w:t>).</w:t>
      </w:r>
    </w:p>
    <w:p w14:paraId="00000006" w14:textId="77777777" w:rsidR="00FE1149" w:rsidRPr="00FE1149" w:rsidRDefault="00FE1149">
      <w:pPr>
        <w:jc w:val="both"/>
        <w:rPr>
          <w:rFonts w:ascii="Times New Roman" w:eastAsia="Times New Roman" w:hAnsi="Times New Roman" w:cs="Times New Roman"/>
          <w:highlight w:val="white"/>
          <w:rPrChange w:id="139" w:author="sean stankowski" w:date="2021-11-28T15:43:00Z">
            <w:rPr>
              <w:rFonts w:ascii="Times New Roman" w:eastAsia="Times New Roman" w:hAnsi="Times New Roman" w:cs="Times New Roman"/>
              <w:color w:val="38761D"/>
              <w:highlight w:val="white"/>
            </w:rPr>
          </w:rPrChange>
        </w:rPr>
      </w:pPr>
    </w:p>
    <w:p w14:paraId="00000007" w14:textId="77777777" w:rsidR="00FE1149" w:rsidRPr="00FE1149" w:rsidRDefault="004507C5">
      <w:pPr>
        <w:jc w:val="both"/>
        <w:rPr>
          <w:rFonts w:ascii="Times New Roman" w:eastAsia="Times New Roman" w:hAnsi="Times New Roman" w:cs="Times New Roman"/>
          <w:highlight w:val="white"/>
          <w:rPrChange w:id="140" w:author="sean stankowski" w:date="2021-11-28T15:43:00Z">
            <w:rPr>
              <w:rFonts w:ascii="Times New Roman" w:eastAsia="Times New Roman" w:hAnsi="Times New Roman" w:cs="Times New Roman"/>
              <w:color w:val="38761D"/>
              <w:highlight w:val="white"/>
            </w:rPr>
          </w:rPrChange>
        </w:rPr>
      </w:pPr>
      <w:r>
        <w:rPr>
          <w:rFonts w:ascii="Times New Roman" w:eastAsia="Times New Roman" w:hAnsi="Times New Roman" w:cs="Times New Roman"/>
          <w:highlight w:val="white"/>
          <w:rPrChange w:id="141" w:author="sean stankowski" w:date="2021-11-28T15:43:00Z">
            <w:rPr>
              <w:rFonts w:ascii="Times New Roman" w:eastAsia="Times New Roman" w:hAnsi="Times New Roman" w:cs="Times New Roman"/>
              <w:color w:val="38761D"/>
              <w:highlight w:val="white"/>
            </w:rPr>
          </w:rPrChange>
        </w:rPr>
        <w:t>However, when we deal with natural populations, there is no obvious reference population, and the block structure will depend arbitrarily on our choice of reference (Fig. 2)</w:t>
      </w:r>
      <w:del w:id="142" w:author="sean stankowski" w:date="2021-11-28T16:12:00Z">
        <w:r>
          <w:rPr>
            <w:rFonts w:ascii="Times New Roman" w:eastAsia="Times New Roman" w:hAnsi="Times New Roman" w:cs="Times New Roman"/>
            <w:highlight w:val="white"/>
            <w:rPrChange w:id="143" w:author="sean stankowski" w:date="2021-11-28T15:43:00Z">
              <w:rPr>
                <w:rFonts w:ascii="Times New Roman" w:eastAsia="Times New Roman" w:hAnsi="Times New Roman" w:cs="Times New Roman"/>
                <w:color w:val="38761D"/>
                <w:highlight w:val="white"/>
              </w:rPr>
            </w:rPrChange>
          </w:rPr>
          <w:delText xml:space="preserve"> </w:delText>
        </w:r>
      </w:del>
      <w:r>
        <w:rPr>
          <w:rFonts w:ascii="Times New Roman" w:eastAsia="Times New Roman" w:hAnsi="Times New Roman" w:cs="Times New Roman"/>
          <w:highlight w:val="white"/>
          <w:rPrChange w:id="144" w:author="sean stankowski" w:date="2021-11-28T15:43:00Z">
            <w:rPr>
              <w:rFonts w:ascii="Times New Roman" w:eastAsia="Times New Roman" w:hAnsi="Times New Roman" w:cs="Times New Roman"/>
              <w:color w:val="38761D"/>
              <w:highlight w:val="white"/>
            </w:rPr>
          </w:rPrChange>
        </w:rPr>
        <w:t>.</w:t>
      </w:r>
      <w:ins w:id="145" w:author="sean stankowski" w:date="2021-11-28T16:13:00Z">
        <w:r>
          <w:rPr>
            <w:rFonts w:ascii="Times New Roman" w:eastAsia="Times New Roman" w:hAnsi="Times New Roman" w:cs="Times New Roman"/>
            <w:highlight w:val="white"/>
            <w:rPrChange w:id="146" w:author="sean stankowski" w:date="2021-11-28T15:43:00Z">
              <w:rPr>
                <w:rFonts w:ascii="Times New Roman" w:eastAsia="Times New Roman" w:hAnsi="Times New Roman" w:cs="Times New Roman"/>
                <w:color w:val="38761D"/>
                <w:highlight w:val="white"/>
              </w:rPr>
            </w:rPrChange>
          </w:rPr>
          <w:t xml:space="preserve"> </w:t>
        </w:r>
      </w:ins>
      <w:commentRangeStart w:id="147"/>
      <w:del w:id="148" w:author="sean stankowski" w:date="2021-11-28T16:13:00Z">
        <w:r>
          <w:rPr>
            <w:rFonts w:ascii="Times New Roman" w:eastAsia="Times New Roman" w:hAnsi="Times New Roman" w:cs="Times New Roman"/>
            <w:highlight w:val="white"/>
            <w:rPrChange w:id="149" w:author="sean stankowski" w:date="2021-11-28T15:43:00Z">
              <w:rPr>
                <w:rFonts w:ascii="Times New Roman" w:eastAsia="Times New Roman" w:hAnsi="Times New Roman" w:cs="Times New Roman"/>
                <w:color w:val="38761D"/>
                <w:highlight w:val="white"/>
              </w:rPr>
            </w:rPrChange>
          </w:rPr>
          <w:delText xml:space="preserve"> </w:delText>
        </w:r>
      </w:del>
      <w:r>
        <w:rPr>
          <w:rFonts w:ascii="Times New Roman" w:eastAsia="Times New Roman" w:hAnsi="Times New Roman" w:cs="Times New Roman"/>
          <w:highlight w:val="white"/>
          <w:rPrChange w:id="150" w:author="sean stankowski" w:date="2021-11-28T15:43:00Z">
            <w:rPr>
              <w:rFonts w:ascii="Times New Roman" w:eastAsia="Times New Roman" w:hAnsi="Times New Roman" w:cs="Times New Roman"/>
              <w:color w:val="38761D"/>
              <w:highlight w:val="white"/>
            </w:rPr>
          </w:rPrChange>
        </w:rPr>
        <w:t>Therefore,</w:t>
      </w:r>
      <w:commentRangeEnd w:id="147"/>
      <w:r>
        <w:commentReference w:id="147"/>
      </w:r>
      <w:r>
        <w:rPr>
          <w:rFonts w:ascii="Times New Roman" w:eastAsia="Times New Roman" w:hAnsi="Times New Roman" w:cs="Times New Roman"/>
          <w:highlight w:val="white"/>
          <w:rPrChange w:id="151" w:author="sean stankowski" w:date="2021-11-28T15:43:00Z">
            <w:rPr>
              <w:rFonts w:ascii="Times New Roman" w:eastAsia="Times New Roman" w:hAnsi="Times New Roman" w:cs="Times New Roman"/>
              <w:color w:val="38761D"/>
              <w:highlight w:val="white"/>
            </w:rPr>
          </w:rPrChange>
        </w:rPr>
        <w:t xml:space="preserve"> we will base our definition on the full ance</w:t>
      </w:r>
      <w:r>
        <w:rPr>
          <w:rFonts w:ascii="Times New Roman" w:eastAsia="Times New Roman" w:hAnsi="Times New Roman" w:cs="Times New Roman"/>
          <w:highlight w:val="white"/>
          <w:rPrChange w:id="152" w:author="sean stankowski" w:date="2021-11-28T15:43:00Z">
            <w:rPr>
              <w:rFonts w:ascii="Times New Roman" w:eastAsia="Times New Roman" w:hAnsi="Times New Roman" w:cs="Times New Roman"/>
              <w:color w:val="38761D"/>
              <w:highlight w:val="white"/>
            </w:rPr>
          </w:rPrChange>
        </w:rPr>
        <w:t>stry of the sampled genomes, namely, on the ancestral recombination graph (ARG)</w:t>
      </w:r>
      <w:ins w:id="153" w:author="sean stankowski" w:date="2021-11-28T16:32:00Z">
        <w:r>
          <w:rPr>
            <w:rFonts w:ascii="Times New Roman" w:eastAsia="Times New Roman" w:hAnsi="Times New Roman" w:cs="Times New Roman"/>
            <w:highlight w:val="white"/>
            <w:rPrChange w:id="154" w:author="sean stankowski" w:date="2021-11-28T15:43:00Z">
              <w:rPr>
                <w:rFonts w:ascii="Times New Roman" w:eastAsia="Times New Roman" w:hAnsi="Times New Roman" w:cs="Times New Roman"/>
                <w:color w:val="38761D"/>
                <w:highlight w:val="white"/>
              </w:rPr>
            </w:rPrChange>
          </w:rPr>
          <w:t xml:space="preserve"> (box x)</w:t>
        </w:r>
      </w:ins>
      <w:r>
        <w:rPr>
          <w:rFonts w:ascii="Times New Roman" w:eastAsia="Times New Roman" w:hAnsi="Times New Roman" w:cs="Times New Roman"/>
          <w:highlight w:val="white"/>
          <w:rPrChange w:id="155" w:author="sean stankowski" w:date="2021-11-28T15:43:00Z">
            <w:rPr>
              <w:rFonts w:ascii="Times New Roman" w:eastAsia="Times New Roman" w:hAnsi="Times New Roman" w:cs="Times New Roman"/>
              <w:color w:val="38761D"/>
              <w:highlight w:val="white"/>
            </w:rPr>
          </w:rPrChange>
        </w:rPr>
        <w:t xml:space="preserve">. </w:t>
      </w:r>
      <w:commentRangeStart w:id="156"/>
      <w:r>
        <w:rPr>
          <w:rFonts w:ascii="Times New Roman" w:eastAsia="Times New Roman" w:hAnsi="Times New Roman" w:cs="Times New Roman"/>
          <w:highlight w:val="white"/>
          <w:rPrChange w:id="157" w:author="sean stankowski" w:date="2021-11-28T15:43:00Z">
            <w:rPr>
              <w:rFonts w:ascii="Times New Roman" w:eastAsia="Times New Roman" w:hAnsi="Times New Roman" w:cs="Times New Roman"/>
              <w:color w:val="38761D"/>
              <w:highlight w:val="white"/>
            </w:rPr>
          </w:rPrChange>
        </w:rPr>
        <w:t>This</w:t>
      </w:r>
      <w:commentRangeEnd w:id="156"/>
      <w:r>
        <w:commentReference w:id="156"/>
      </w:r>
      <w:r>
        <w:rPr>
          <w:rFonts w:ascii="Times New Roman" w:eastAsia="Times New Roman" w:hAnsi="Times New Roman" w:cs="Times New Roman"/>
          <w:highlight w:val="white"/>
          <w:rPrChange w:id="158" w:author="sean stankowski" w:date="2021-11-28T15:43:00Z">
            <w:rPr>
              <w:rFonts w:ascii="Times New Roman" w:eastAsia="Times New Roman" w:hAnsi="Times New Roman" w:cs="Times New Roman"/>
              <w:color w:val="38761D"/>
              <w:highlight w:val="white"/>
            </w:rPr>
          </w:rPrChange>
        </w:rPr>
        <w:t xml:space="preserve"> consists of the segments of past genomes that are ancestral to our sample; looking back in time, it </w:t>
      </w:r>
      <w:commentRangeStart w:id="159"/>
      <w:r>
        <w:rPr>
          <w:rFonts w:ascii="Times New Roman" w:eastAsia="Times New Roman" w:hAnsi="Times New Roman" w:cs="Times New Roman"/>
          <w:highlight w:val="white"/>
          <w:rPrChange w:id="160" w:author="sean stankowski" w:date="2021-11-28T15:43:00Z">
            <w:rPr>
              <w:rFonts w:ascii="Times New Roman" w:eastAsia="Times New Roman" w:hAnsi="Times New Roman" w:cs="Times New Roman"/>
              <w:color w:val="38761D"/>
              <w:highlight w:val="white"/>
            </w:rPr>
          </w:rPrChange>
        </w:rPr>
        <w:t>is generated by a series of</w:t>
      </w:r>
      <w:commentRangeEnd w:id="159"/>
      <w:r>
        <w:commentReference w:id="159"/>
      </w:r>
      <w:r>
        <w:rPr>
          <w:rFonts w:ascii="Times New Roman" w:eastAsia="Times New Roman" w:hAnsi="Times New Roman" w:cs="Times New Roman"/>
          <w:highlight w:val="white"/>
          <w:rPrChange w:id="161" w:author="sean stankowski" w:date="2021-11-28T15:43:00Z">
            <w:rPr>
              <w:rFonts w:ascii="Times New Roman" w:eastAsia="Times New Roman" w:hAnsi="Times New Roman" w:cs="Times New Roman"/>
              <w:color w:val="38761D"/>
              <w:highlight w:val="white"/>
            </w:rPr>
          </w:rPrChange>
        </w:rPr>
        <w:t xml:space="preserve"> coalescence and of recombination events. We </w:t>
      </w:r>
      <w:proofErr w:type="spellStart"/>
      <w:r>
        <w:rPr>
          <w:rFonts w:ascii="Times New Roman" w:eastAsia="Times New Roman" w:hAnsi="Times New Roman" w:cs="Times New Roman"/>
          <w:highlight w:val="white"/>
          <w:rPrChange w:id="162" w:author="sean stankowski" w:date="2021-11-28T15:43:00Z">
            <w:rPr>
              <w:rFonts w:ascii="Times New Roman" w:eastAsia="Times New Roman" w:hAnsi="Times New Roman" w:cs="Times New Roman"/>
              <w:color w:val="38761D"/>
              <w:highlight w:val="white"/>
            </w:rPr>
          </w:rPrChange>
        </w:rPr>
        <w:t>emphasise</w:t>
      </w:r>
      <w:proofErr w:type="spellEnd"/>
      <w:r>
        <w:rPr>
          <w:rFonts w:ascii="Times New Roman" w:eastAsia="Times New Roman" w:hAnsi="Times New Roman" w:cs="Times New Roman"/>
          <w:highlight w:val="white"/>
          <w:rPrChange w:id="163" w:author="sean stankowski" w:date="2021-11-28T15:43:00Z">
            <w:rPr>
              <w:rFonts w:ascii="Times New Roman" w:eastAsia="Times New Roman" w:hAnsi="Times New Roman" w:cs="Times New Roman"/>
              <w:color w:val="38761D"/>
              <w:highlight w:val="white"/>
            </w:rPr>
          </w:rPrChange>
        </w:rPr>
        <w:t xml:space="preserve"> that </w:t>
      </w:r>
      <w:commentRangeStart w:id="164"/>
      <w:r>
        <w:rPr>
          <w:rFonts w:ascii="Times New Roman" w:eastAsia="Times New Roman" w:hAnsi="Times New Roman" w:cs="Times New Roman"/>
          <w:highlight w:val="white"/>
          <w:rPrChange w:id="165" w:author="sean stankowski" w:date="2021-11-28T15:43:00Z">
            <w:rPr>
              <w:rFonts w:ascii="Times New Roman" w:eastAsia="Times New Roman" w:hAnsi="Times New Roman" w:cs="Times New Roman"/>
              <w:color w:val="38761D"/>
              <w:highlight w:val="white"/>
            </w:rPr>
          </w:rPrChange>
        </w:rPr>
        <w:t>there</w:t>
      </w:r>
      <w:commentRangeEnd w:id="164"/>
      <w:r>
        <w:commentReference w:id="164"/>
      </w:r>
      <w:r>
        <w:rPr>
          <w:rFonts w:ascii="Times New Roman" w:eastAsia="Times New Roman" w:hAnsi="Times New Roman" w:cs="Times New Roman"/>
          <w:highlight w:val="white"/>
          <w:rPrChange w:id="166" w:author="sean stankowski" w:date="2021-11-28T15:43:00Z">
            <w:rPr>
              <w:rFonts w:ascii="Times New Roman" w:eastAsia="Times New Roman" w:hAnsi="Times New Roman" w:cs="Times New Roman"/>
              <w:color w:val="38761D"/>
              <w:highlight w:val="white"/>
            </w:rPr>
          </w:rPrChange>
        </w:rPr>
        <w:t xml:space="preserve"> are real events: coalescence occurs when an individual leaves two or more offspring that are each ancestral to our sample, and recombination occurs when, in meiosis, an ancestral genome i</w:t>
      </w:r>
      <w:r>
        <w:rPr>
          <w:rFonts w:ascii="Times New Roman" w:eastAsia="Times New Roman" w:hAnsi="Times New Roman" w:cs="Times New Roman"/>
          <w:highlight w:val="white"/>
          <w:rPrChange w:id="167" w:author="sean stankowski" w:date="2021-11-28T15:43:00Z">
            <w:rPr>
              <w:rFonts w:ascii="Times New Roman" w:eastAsia="Times New Roman" w:hAnsi="Times New Roman" w:cs="Times New Roman"/>
              <w:color w:val="38761D"/>
              <w:highlight w:val="white"/>
            </w:rPr>
          </w:rPrChange>
        </w:rPr>
        <w:t xml:space="preserve">nherits from two haploid parent genomes. What we can (in principle) observe is a sequence of genealogies along the genome, each of which gives the structure of the ARG at one genetic locus. </w:t>
      </w:r>
    </w:p>
    <w:p w14:paraId="00000008" w14:textId="77777777" w:rsidR="00FE1149" w:rsidRPr="00FE1149" w:rsidRDefault="00FE1149">
      <w:pPr>
        <w:jc w:val="both"/>
        <w:rPr>
          <w:rFonts w:ascii="Times New Roman" w:eastAsia="Times New Roman" w:hAnsi="Times New Roman" w:cs="Times New Roman"/>
          <w:highlight w:val="white"/>
          <w:rPrChange w:id="168" w:author="sean stankowski" w:date="2021-11-28T15:43:00Z">
            <w:rPr>
              <w:rFonts w:ascii="Times New Roman" w:eastAsia="Times New Roman" w:hAnsi="Times New Roman" w:cs="Times New Roman"/>
              <w:color w:val="38761D"/>
              <w:highlight w:val="white"/>
            </w:rPr>
          </w:rPrChange>
        </w:rPr>
      </w:pPr>
    </w:p>
    <w:p w14:paraId="00000009" w14:textId="77777777" w:rsidR="00FE1149" w:rsidRPr="00FE1149" w:rsidRDefault="004507C5">
      <w:pPr>
        <w:jc w:val="both"/>
        <w:rPr>
          <w:rFonts w:ascii="Times New Roman" w:eastAsia="Times New Roman" w:hAnsi="Times New Roman" w:cs="Times New Roman"/>
          <w:highlight w:val="white"/>
          <w:rPrChange w:id="169" w:author="sean stankowski" w:date="2021-11-28T15:43:00Z">
            <w:rPr>
              <w:rFonts w:ascii="Times New Roman" w:eastAsia="Times New Roman" w:hAnsi="Times New Roman" w:cs="Times New Roman"/>
              <w:color w:val="38761D"/>
              <w:highlight w:val="white"/>
            </w:rPr>
          </w:rPrChange>
        </w:rPr>
      </w:pPr>
      <w:r>
        <w:rPr>
          <w:rFonts w:ascii="Times New Roman" w:eastAsia="Times New Roman" w:hAnsi="Times New Roman" w:cs="Times New Roman"/>
          <w:highlight w:val="white"/>
          <w:rPrChange w:id="170" w:author="sean stankowski" w:date="2021-11-28T15:43:00Z">
            <w:rPr>
              <w:rFonts w:ascii="Times New Roman" w:eastAsia="Times New Roman" w:hAnsi="Times New Roman" w:cs="Times New Roman"/>
              <w:color w:val="38761D"/>
              <w:highlight w:val="white"/>
            </w:rPr>
          </w:rPrChange>
        </w:rPr>
        <w:t>In large populations, and over long timescales, the ARG is appro</w:t>
      </w:r>
      <w:r>
        <w:rPr>
          <w:rFonts w:ascii="Times New Roman" w:eastAsia="Times New Roman" w:hAnsi="Times New Roman" w:cs="Times New Roman"/>
          <w:highlight w:val="white"/>
          <w:rPrChange w:id="171" w:author="sean stankowski" w:date="2021-11-28T15:43:00Z">
            <w:rPr>
              <w:rFonts w:ascii="Times New Roman" w:eastAsia="Times New Roman" w:hAnsi="Times New Roman" w:cs="Times New Roman"/>
              <w:color w:val="38761D"/>
              <w:highlight w:val="white"/>
            </w:rPr>
          </w:rPrChange>
        </w:rPr>
        <w:t>ximated by the coalescent with recombination; in the simplest case, the rate of coalescence is the inverse of the effective (haploid) population size, and the rate of recombination is just the rate of crossover. However, spatial and genetic structure can a</w:t>
      </w:r>
      <w:r>
        <w:rPr>
          <w:rFonts w:ascii="Times New Roman" w:eastAsia="Times New Roman" w:hAnsi="Times New Roman" w:cs="Times New Roman"/>
          <w:highlight w:val="white"/>
          <w:rPrChange w:id="172" w:author="sean stankowski" w:date="2021-11-28T15:43:00Z">
            <w:rPr>
              <w:rFonts w:ascii="Times New Roman" w:eastAsia="Times New Roman" w:hAnsi="Times New Roman" w:cs="Times New Roman"/>
              <w:color w:val="38761D"/>
              <w:highlight w:val="white"/>
            </w:rPr>
          </w:rPrChange>
        </w:rPr>
        <w:t xml:space="preserve">lso be </w:t>
      </w:r>
      <w:commentRangeStart w:id="173"/>
      <w:r>
        <w:rPr>
          <w:rFonts w:ascii="Times New Roman" w:eastAsia="Times New Roman" w:hAnsi="Times New Roman" w:cs="Times New Roman"/>
          <w:highlight w:val="white"/>
          <w:rPrChange w:id="174" w:author="sean stankowski" w:date="2021-11-28T15:43:00Z">
            <w:rPr>
              <w:rFonts w:ascii="Times New Roman" w:eastAsia="Times New Roman" w:hAnsi="Times New Roman" w:cs="Times New Roman"/>
              <w:color w:val="38761D"/>
              <w:highlight w:val="white"/>
            </w:rPr>
          </w:rPrChange>
        </w:rPr>
        <w:t>included</w:t>
      </w:r>
      <w:commentRangeEnd w:id="173"/>
      <w:ins w:id="175" w:author="sean stankowski" w:date="2021-11-28T16:58:00Z">
        <w:r>
          <w:commentReference w:id="173"/>
        </w:r>
        <w:r>
          <w:rPr>
            <w:rFonts w:ascii="Times New Roman" w:eastAsia="Times New Roman" w:hAnsi="Times New Roman" w:cs="Times New Roman"/>
            <w:highlight w:val="white"/>
            <w:rPrChange w:id="176" w:author="sean stankowski" w:date="2021-11-28T15:43:00Z">
              <w:rPr>
                <w:rFonts w:ascii="Times New Roman" w:eastAsia="Times New Roman" w:hAnsi="Times New Roman" w:cs="Times New Roman"/>
                <w:color w:val="38761D"/>
                <w:highlight w:val="white"/>
              </w:rPr>
            </w:rPrChange>
          </w:rPr>
          <w:t xml:space="preserve"> </w:t>
        </w:r>
      </w:ins>
      <w:del w:id="177" w:author="sean stankowski" w:date="2021-11-28T16:58:00Z">
        <w:r>
          <w:rPr>
            <w:rFonts w:ascii="Times New Roman" w:eastAsia="Times New Roman" w:hAnsi="Times New Roman" w:cs="Times New Roman"/>
            <w:highlight w:val="white"/>
            <w:rPrChange w:id="178" w:author="sean stankowski" w:date="2021-11-28T15:43:00Z">
              <w:rPr>
                <w:rFonts w:ascii="Times New Roman" w:eastAsia="Times New Roman" w:hAnsi="Times New Roman" w:cs="Times New Roman"/>
                <w:color w:val="38761D"/>
                <w:highlight w:val="white"/>
              </w:rPr>
            </w:rPrChange>
          </w:rPr>
          <w:delText xml:space="preserve">, </w:delText>
        </w:r>
      </w:del>
    </w:p>
    <w:p w14:paraId="0000000A" w14:textId="77777777" w:rsidR="00FE1149" w:rsidRPr="00FE1149" w:rsidRDefault="00FE1149">
      <w:pPr>
        <w:jc w:val="both"/>
        <w:rPr>
          <w:rFonts w:ascii="Times New Roman" w:eastAsia="Times New Roman" w:hAnsi="Times New Roman" w:cs="Times New Roman"/>
          <w:highlight w:val="white"/>
          <w:rPrChange w:id="179" w:author="sean stankowski" w:date="2021-11-28T15:43:00Z">
            <w:rPr>
              <w:rFonts w:ascii="Times New Roman" w:eastAsia="Times New Roman" w:hAnsi="Times New Roman" w:cs="Times New Roman"/>
              <w:color w:val="38761D"/>
              <w:highlight w:val="white"/>
            </w:rPr>
          </w:rPrChange>
        </w:rPr>
      </w:pPr>
    </w:p>
    <w:p w14:paraId="0000000B" w14:textId="77777777" w:rsidR="00FE1149" w:rsidRPr="00FE1149" w:rsidRDefault="004507C5">
      <w:pPr>
        <w:jc w:val="both"/>
        <w:rPr>
          <w:rFonts w:ascii="Times New Roman" w:eastAsia="Times New Roman" w:hAnsi="Times New Roman" w:cs="Times New Roman"/>
          <w:highlight w:val="white"/>
          <w:rPrChange w:id="180" w:author="sean stankowski" w:date="2021-11-28T15:43:00Z">
            <w:rPr>
              <w:rFonts w:ascii="Times New Roman" w:eastAsia="Times New Roman" w:hAnsi="Times New Roman" w:cs="Times New Roman"/>
              <w:color w:val="38761D"/>
              <w:highlight w:val="white"/>
            </w:rPr>
          </w:rPrChange>
        </w:rPr>
      </w:pPr>
      <w:r>
        <w:rPr>
          <w:rFonts w:ascii="Times New Roman" w:eastAsia="Times New Roman" w:hAnsi="Times New Roman" w:cs="Times New Roman"/>
          <w:highlight w:val="white"/>
          <w:rPrChange w:id="181" w:author="sean stankowski" w:date="2021-11-28T15:43:00Z">
            <w:rPr>
              <w:rFonts w:ascii="Times New Roman" w:eastAsia="Times New Roman" w:hAnsi="Times New Roman" w:cs="Times New Roman"/>
              <w:color w:val="38761D"/>
              <w:highlight w:val="white"/>
            </w:rPr>
          </w:rPrChange>
        </w:rPr>
        <w:t xml:space="preserve">We could define a haplotype </w:t>
      </w:r>
      <w:proofErr w:type="spellStart"/>
      <w:r>
        <w:rPr>
          <w:rFonts w:ascii="Times New Roman" w:eastAsia="Times New Roman" w:hAnsi="Times New Roman" w:cs="Times New Roman"/>
          <w:highlight w:val="white"/>
          <w:rPrChange w:id="182" w:author="sean stankowski" w:date="2021-11-28T15:43:00Z">
            <w:rPr>
              <w:rFonts w:ascii="Times New Roman" w:eastAsia="Times New Roman" w:hAnsi="Times New Roman" w:cs="Times New Roman"/>
              <w:color w:val="38761D"/>
              <w:highlight w:val="white"/>
            </w:rPr>
          </w:rPrChange>
        </w:rPr>
        <w:t>bl</w:t>
      </w:r>
      <w:ins w:id="183" w:author="sean stankowski" w:date="2021-11-28T16:59:00Z">
        <w:r>
          <w:rPr>
            <w:rFonts w:ascii="Times New Roman" w:eastAsia="Times New Roman" w:hAnsi="Times New Roman" w:cs="Times New Roman"/>
            <w:highlight w:val="white"/>
            <w:rPrChange w:id="184" w:author="sean stankowski" w:date="2021-11-28T15:43:00Z">
              <w:rPr>
                <w:rFonts w:ascii="Times New Roman" w:eastAsia="Times New Roman" w:hAnsi="Times New Roman" w:cs="Times New Roman"/>
                <w:color w:val="38761D"/>
                <w:highlight w:val="white"/>
              </w:rPr>
            </w:rPrChange>
          </w:rPr>
          <w:t>ock</w:t>
        </w:r>
      </w:ins>
      <w:del w:id="185" w:author="sean stankowski" w:date="2021-11-28T16:59:00Z">
        <w:r>
          <w:rPr>
            <w:rFonts w:ascii="Times New Roman" w:eastAsia="Times New Roman" w:hAnsi="Times New Roman" w:cs="Times New Roman"/>
            <w:highlight w:val="white"/>
            <w:rPrChange w:id="186" w:author="sean stankowski" w:date="2021-11-28T15:43:00Z">
              <w:rPr>
                <w:rFonts w:ascii="Times New Roman" w:eastAsia="Times New Roman" w:hAnsi="Times New Roman" w:cs="Times New Roman"/>
                <w:color w:val="38761D"/>
                <w:highlight w:val="white"/>
              </w:rPr>
            </w:rPrChange>
          </w:rPr>
          <w:delText>ac</w:delText>
        </w:r>
      </w:del>
      <w:r>
        <w:rPr>
          <w:rFonts w:ascii="Times New Roman" w:eastAsia="Times New Roman" w:hAnsi="Times New Roman" w:cs="Times New Roman"/>
          <w:highlight w:val="white"/>
          <w:rPrChange w:id="187" w:author="sean stankowski" w:date="2021-11-28T15:43:00Z">
            <w:rPr>
              <w:rFonts w:ascii="Times New Roman" w:eastAsia="Times New Roman" w:hAnsi="Times New Roman" w:cs="Times New Roman"/>
              <w:color w:val="38761D"/>
              <w:highlight w:val="white"/>
            </w:rPr>
          </w:rPrChange>
        </w:rPr>
        <w:t>k</w:t>
      </w:r>
      <w:proofErr w:type="spellEnd"/>
      <w:r>
        <w:rPr>
          <w:rFonts w:ascii="Times New Roman" w:eastAsia="Times New Roman" w:hAnsi="Times New Roman" w:cs="Times New Roman"/>
          <w:highlight w:val="white"/>
          <w:rPrChange w:id="188" w:author="sean stankowski" w:date="2021-11-28T15:43:00Z">
            <w:rPr>
              <w:rFonts w:ascii="Times New Roman" w:eastAsia="Times New Roman" w:hAnsi="Times New Roman" w:cs="Times New Roman"/>
              <w:color w:val="38761D"/>
              <w:highlight w:val="white"/>
            </w:rPr>
          </w:rPrChange>
        </w:rPr>
        <w:t xml:space="preserve"> as a contiguous region o</w:t>
      </w:r>
      <w:commentRangeStart w:id="189"/>
      <w:r>
        <w:rPr>
          <w:rFonts w:ascii="Times New Roman" w:eastAsia="Times New Roman" w:hAnsi="Times New Roman" w:cs="Times New Roman"/>
          <w:highlight w:val="white"/>
          <w:rPrChange w:id="190" w:author="sean stankowski" w:date="2021-11-28T15:43:00Z">
            <w:rPr>
              <w:rFonts w:ascii="Times New Roman" w:eastAsia="Times New Roman" w:hAnsi="Times New Roman" w:cs="Times New Roman"/>
              <w:color w:val="38761D"/>
              <w:highlight w:val="white"/>
            </w:rPr>
          </w:rPrChange>
        </w:rPr>
        <w:t>f genome in which all sites share the same genealogy. However, adjacent genealogies differ by a single recombination event, and so blocks defined in this way will be very s</w:t>
      </w:r>
      <w:r>
        <w:rPr>
          <w:rFonts w:ascii="Times New Roman" w:eastAsia="Times New Roman" w:hAnsi="Times New Roman" w:cs="Times New Roman"/>
          <w:highlight w:val="white"/>
          <w:rPrChange w:id="191" w:author="sean stankowski" w:date="2021-11-28T15:43:00Z">
            <w:rPr>
              <w:rFonts w:ascii="Times New Roman" w:eastAsia="Times New Roman" w:hAnsi="Times New Roman" w:cs="Times New Roman"/>
              <w:color w:val="38761D"/>
              <w:highlight w:val="white"/>
            </w:rPr>
          </w:rPrChange>
        </w:rPr>
        <w:t>mall (especially with large samples) and will usually differ trivially.</w:t>
      </w:r>
      <w:commentRangeEnd w:id="189"/>
      <w:r>
        <w:commentReference w:id="189"/>
      </w:r>
    </w:p>
    <w:p w14:paraId="0000000C" w14:textId="77777777" w:rsidR="00FE1149" w:rsidRPr="00FE1149" w:rsidRDefault="00FE1149">
      <w:pPr>
        <w:jc w:val="both"/>
        <w:rPr>
          <w:rFonts w:ascii="Times New Roman" w:eastAsia="Times New Roman" w:hAnsi="Times New Roman" w:cs="Times New Roman"/>
          <w:highlight w:val="white"/>
          <w:rPrChange w:id="192" w:author="sean stankowski" w:date="2021-11-28T15:43:00Z">
            <w:rPr>
              <w:rFonts w:ascii="Times New Roman" w:eastAsia="Times New Roman" w:hAnsi="Times New Roman" w:cs="Times New Roman"/>
              <w:color w:val="38761D"/>
              <w:highlight w:val="white"/>
            </w:rPr>
          </w:rPrChange>
        </w:rPr>
      </w:pPr>
    </w:p>
    <w:p w14:paraId="0000000D" w14:textId="77777777" w:rsidR="00FE1149" w:rsidRPr="00FE1149" w:rsidRDefault="004507C5">
      <w:pPr>
        <w:jc w:val="both"/>
        <w:rPr>
          <w:rFonts w:ascii="Times New Roman" w:eastAsia="Times New Roman" w:hAnsi="Times New Roman" w:cs="Times New Roman"/>
          <w:highlight w:val="white"/>
          <w:rPrChange w:id="193" w:author="sean stankowski" w:date="2021-11-28T15:43:00Z">
            <w:rPr>
              <w:rFonts w:ascii="Times New Roman" w:eastAsia="Times New Roman" w:hAnsi="Times New Roman" w:cs="Times New Roman"/>
              <w:color w:val="38761D"/>
              <w:highlight w:val="white"/>
            </w:rPr>
          </w:rPrChange>
        </w:rPr>
      </w:pPr>
      <w:commentRangeStart w:id="194"/>
      <w:r>
        <w:rPr>
          <w:rFonts w:ascii="Times New Roman" w:eastAsia="Times New Roman" w:hAnsi="Times New Roman" w:cs="Times New Roman"/>
          <w:highlight w:val="white"/>
          <w:rPrChange w:id="195" w:author="sean stankowski" w:date="2021-11-28T15:43:00Z">
            <w:rPr>
              <w:rFonts w:ascii="Times New Roman" w:eastAsia="Times New Roman" w:hAnsi="Times New Roman" w:cs="Times New Roman"/>
              <w:color w:val="38761D"/>
              <w:highlight w:val="white"/>
            </w:rPr>
          </w:rPrChange>
        </w:rPr>
        <w:lastRenderedPageBreak/>
        <w:t>Instead, we define a haplotype block as the set of genomic regions that descend from a particular branch in the ARG; this branch is defined by a unique coalescence event. Crucially</w:t>
      </w:r>
      <w:r>
        <w:rPr>
          <w:rFonts w:ascii="Times New Roman" w:eastAsia="Times New Roman" w:hAnsi="Times New Roman" w:cs="Times New Roman"/>
          <w:highlight w:val="white"/>
          <w:rPrChange w:id="196" w:author="sean stankowski" w:date="2021-11-28T15:43:00Z">
            <w:rPr>
              <w:rFonts w:ascii="Times New Roman" w:eastAsia="Times New Roman" w:hAnsi="Times New Roman" w:cs="Times New Roman"/>
              <w:color w:val="38761D"/>
              <w:highlight w:val="white"/>
            </w:rPr>
          </w:rPrChange>
        </w:rPr>
        <w:t>, such regions may carry derived SNP alleles that are shared by the specific set of genomes that were brought together in the focal branch by the corresponding coalescence event. With enough SNP</w:t>
      </w:r>
      <w:ins w:id="197" w:author="sean stankowski" w:date="2021-11-28T17:00:00Z">
        <w:r>
          <w:rPr>
            <w:rFonts w:ascii="Times New Roman" w:eastAsia="Times New Roman" w:hAnsi="Times New Roman" w:cs="Times New Roman"/>
            <w:highlight w:val="white"/>
            <w:rPrChange w:id="198" w:author="sean stankowski" w:date="2021-11-28T15:43:00Z">
              <w:rPr>
                <w:rFonts w:ascii="Times New Roman" w:eastAsia="Times New Roman" w:hAnsi="Times New Roman" w:cs="Times New Roman"/>
                <w:color w:val="38761D"/>
                <w:highlight w:val="white"/>
              </w:rPr>
            </w:rPrChange>
          </w:rPr>
          <w:t>s</w:t>
        </w:r>
      </w:ins>
      <w:r>
        <w:rPr>
          <w:rFonts w:ascii="Times New Roman" w:eastAsia="Times New Roman" w:hAnsi="Times New Roman" w:cs="Times New Roman"/>
          <w:highlight w:val="white"/>
          <w:rPrChange w:id="199" w:author="sean stankowski" w:date="2021-11-28T15:43:00Z">
            <w:rPr>
              <w:rFonts w:ascii="Times New Roman" w:eastAsia="Times New Roman" w:hAnsi="Times New Roman" w:cs="Times New Roman"/>
              <w:color w:val="38761D"/>
              <w:highlight w:val="white"/>
            </w:rPr>
          </w:rPrChange>
        </w:rPr>
        <w:t>, the haplotype block is revealed directly by SNP in that class.</w:t>
      </w:r>
    </w:p>
    <w:p w14:paraId="0000000E" w14:textId="77777777" w:rsidR="00FE1149" w:rsidRPr="00FE1149" w:rsidRDefault="00FE1149">
      <w:pPr>
        <w:jc w:val="both"/>
        <w:rPr>
          <w:rFonts w:ascii="Times New Roman" w:eastAsia="Times New Roman" w:hAnsi="Times New Roman" w:cs="Times New Roman"/>
          <w:highlight w:val="white"/>
          <w:rPrChange w:id="200" w:author="sean stankowski" w:date="2021-11-28T15:43:00Z">
            <w:rPr>
              <w:rFonts w:ascii="Times New Roman" w:eastAsia="Times New Roman" w:hAnsi="Times New Roman" w:cs="Times New Roman"/>
              <w:color w:val="38761D"/>
              <w:highlight w:val="white"/>
            </w:rPr>
          </w:rPrChange>
        </w:rPr>
      </w:pPr>
      <w:commentRangeStart w:id="201"/>
    </w:p>
    <w:p w14:paraId="0000000F" w14:textId="77777777" w:rsidR="00FE1149" w:rsidRPr="00FE1149" w:rsidRDefault="004507C5">
      <w:pPr>
        <w:jc w:val="both"/>
        <w:rPr>
          <w:rFonts w:ascii="Times New Roman" w:eastAsia="Times New Roman" w:hAnsi="Times New Roman" w:cs="Times New Roman"/>
          <w:highlight w:val="white"/>
          <w:rPrChange w:id="202" w:author="sean stankowski" w:date="2021-11-28T15:43:00Z">
            <w:rPr>
              <w:rFonts w:ascii="Times New Roman" w:eastAsia="Times New Roman" w:hAnsi="Times New Roman" w:cs="Times New Roman"/>
              <w:color w:val="38761D"/>
              <w:highlight w:val="white"/>
            </w:rPr>
          </w:rPrChange>
        </w:rPr>
      </w:pPr>
      <w:r>
        <w:rPr>
          <w:rFonts w:ascii="Times New Roman" w:eastAsia="Times New Roman" w:hAnsi="Times New Roman" w:cs="Times New Roman"/>
          <w:highlight w:val="white"/>
          <w:rPrChange w:id="203" w:author="sean stankowski" w:date="2021-11-28T15:43:00Z">
            <w:rPr>
              <w:rFonts w:ascii="Times New Roman" w:eastAsia="Times New Roman" w:hAnsi="Times New Roman" w:cs="Times New Roman"/>
              <w:color w:val="38761D"/>
              <w:highlight w:val="white"/>
            </w:rPr>
          </w:rPrChange>
        </w:rPr>
        <w:t>Note that under the coalescent process, large numbers of sampled lineages rapidly coalesce down to a few, which are then likely to trace back deep into the genealogy.</w:t>
      </w:r>
      <w:commentRangeEnd w:id="201"/>
      <w:r>
        <w:commentReference w:id="201"/>
      </w:r>
      <w:r>
        <w:rPr>
          <w:rFonts w:ascii="Times New Roman" w:eastAsia="Times New Roman" w:hAnsi="Times New Roman" w:cs="Times New Roman"/>
          <w:highlight w:val="white"/>
          <w:rPrChange w:id="204" w:author="sean stankowski" w:date="2021-11-28T15:43:00Z">
            <w:rPr>
              <w:rFonts w:ascii="Times New Roman" w:eastAsia="Times New Roman" w:hAnsi="Times New Roman" w:cs="Times New Roman"/>
              <w:color w:val="38761D"/>
              <w:highlight w:val="white"/>
            </w:rPr>
          </w:rPrChange>
        </w:rPr>
        <w:t xml:space="preserve"> Thus, in a given reg</w:t>
      </w:r>
      <w:r>
        <w:rPr>
          <w:rFonts w:ascii="Times New Roman" w:eastAsia="Times New Roman" w:hAnsi="Times New Roman" w:cs="Times New Roman"/>
          <w:highlight w:val="white"/>
          <w:rPrChange w:id="205" w:author="sean stankowski" w:date="2021-11-28T15:43:00Z">
            <w:rPr>
              <w:rFonts w:ascii="Times New Roman" w:eastAsia="Times New Roman" w:hAnsi="Times New Roman" w:cs="Times New Roman"/>
              <w:color w:val="38761D"/>
              <w:highlight w:val="white"/>
            </w:rPr>
          </w:rPrChange>
        </w:rPr>
        <w:t>ion of genome a substantial fraction of SNP</w:t>
      </w:r>
      <w:ins w:id="206" w:author="sean stankowski" w:date="2021-11-28T17:01:00Z">
        <w:r>
          <w:rPr>
            <w:rFonts w:ascii="Times New Roman" w:eastAsia="Times New Roman" w:hAnsi="Times New Roman" w:cs="Times New Roman"/>
            <w:highlight w:val="white"/>
            <w:rPrChange w:id="207" w:author="sean stankowski" w:date="2021-11-28T15:43:00Z">
              <w:rPr>
                <w:rFonts w:ascii="Times New Roman" w:eastAsia="Times New Roman" w:hAnsi="Times New Roman" w:cs="Times New Roman"/>
                <w:color w:val="38761D"/>
                <w:highlight w:val="white"/>
              </w:rPr>
            </w:rPrChange>
          </w:rPr>
          <w:t>s</w:t>
        </w:r>
      </w:ins>
      <w:r>
        <w:rPr>
          <w:rFonts w:ascii="Times New Roman" w:eastAsia="Times New Roman" w:hAnsi="Times New Roman" w:cs="Times New Roman"/>
          <w:highlight w:val="white"/>
          <w:rPrChange w:id="208" w:author="sean stankowski" w:date="2021-11-28T15:43:00Z">
            <w:rPr>
              <w:rFonts w:ascii="Times New Roman" w:eastAsia="Times New Roman" w:hAnsi="Times New Roman" w:cs="Times New Roman"/>
              <w:color w:val="38761D"/>
              <w:highlight w:val="white"/>
            </w:rPr>
          </w:rPrChange>
        </w:rPr>
        <w:t xml:space="preserve"> will fall on long, deep, branches, whereas the tips of the genealogy will be hard to resolve. Moreover, in a large sample, it is unlikely that different coalescence events will bring together the same set of lin</w:t>
      </w:r>
      <w:r>
        <w:rPr>
          <w:rFonts w:ascii="Times New Roman" w:eastAsia="Times New Roman" w:hAnsi="Times New Roman" w:cs="Times New Roman"/>
          <w:highlight w:val="white"/>
          <w:rPrChange w:id="209" w:author="sean stankowski" w:date="2021-11-28T15:43:00Z">
            <w:rPr>
              <w:rFonts w:ascii="Times New Roman" w:eastAsia="Times New Roman" w:hAnsi="Times New Roman" w:cs="Times New Roman"/>
              <w:color w:val="38761D"/>
              <w:highlight w:val="white"/>
            </w:rPr>
          </w:rPrChange>
        </w:rPr>
        <w:t>eages by chance, so that we can usually identify unique coalescence events as corresponding to unique sets of lineages.</w:t>
      </w:r>
      <w:commentRangeEnd w:id="194"/>
      <w:r>
        <w:commentReference w:id="194"/>
      </w:r>
    </w:p>
    <w:p w14:paraId="00000010" w14:textId="77777777" w:rsidR="00FE1149" w:rsidRPr="00FE1149" w:rsidRDefault="00FE1149">
      <w:pPr>
        <w:jc w:val="both"/>
        <w:rPr>
          <w:rFonts w:ascii="Times New Roman" w:eastAsia="Times New Roman" w:hAnsi="Times New Roman" w:cs="Times New Roman"/>
          <w:sz w:val="24"/>
          <w:szCs w:val="24"/>
          <w:highlight w:val="white"/>
          <w:rPrChange w:id="210" w:author="sean stankowski" w:date="2021-11-28T15:43:00Z">
            <w:rPr>
              <w:rFonts w:ascii="Times New Roman" w:eastAsia="Times New Roman" w:hAnsi="Times New Roman" w:cs="Times New Roman"/>
              <w:color w:val="38761D"/>
              <w:sz w:val="24"/>
              <w:szCs w:val="24"/>
              <w:highlight w:val="white"/>
            </w:rPr>
          </w:rPrChange>
        </w:rPr>
      </w:pPr>
    </w:p>
    <w:p w14:paraId="00000011" w14:textId="77777777" w:rsidR="00FE1149" w:rsidRDefault="00FE1149"/>
    <w:sectPr w:rsidR="00FE1149">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sean stankowski" w:date="2021-11-28T15:42:00Z" w:initials="">
    <w:p w14:paraId="00000012" w14:textId="77777777" w:rsidR="00FE1149" w:rsidRDefault="004507C5">
      <w:pPr>
        <w:widowControl w:val="0"/>
        <w:pBdr>
          <w:top w:val="nil"/>
          <w:left w:val="nil"/>
          <w:bottom w:val="nil"/>
          <w:right w:val="nil"/>
          <w:between w:val="nil"/>
        </w:pBdr>
        <w:spacing w:line="240" w:lineRule="auto"/>
        <w:rPr>
          <w:color w:val="000000"/>
        </w:rPr>
      </w:pPr>
      <w:r>
        <w:rPr>
          <w:color w:val="000000"/>
        </w:rPr>
        <w:t xml:space="preserve">this def needs to be expanded. Maybe we could say for a single site, haplotypes are implied, but in </w:t>
      </w:r>
      <w:proofErr w:type="gramStart"/>
      <w:r>
        <w:rPr>
          <w:color w:val="000000"/>
        </w:rPr>
        <w:t>reality</w:t>
      </w:r>
      <w:proofErr w:type="gramEnd"/>
      <w:r>
        <w:rPr>
          <w:color w:val="000000"/>
        </w:rPr>
        <w:t> haplotypes are sequences</w:t>
      </w:r>
    </w:p>
  </w:comment>
  <w:comment w:id="40" w:author="sean stankowski" w:date="2021-11-28T16:11:00Z" w:initials="">
    <w:p w14:paraId="00000013" w14:textId="77777777" w:rsidR="00FE1149" w:rsidRDefault="004507C5">
      <w:pPr>
        <w:widowControl w:val="0"/>
        <w:pBdr>
          <w:top w:val="nil"/>
          <w:left w:val="nil"/>
          <w:bottom w:val="nil"/>
          <w:right w:val="nil"/>
          <w:between w:val="nil"/>
        </w:pBdr>
        <w:spacing w:line="240" w:lineRule="auto"/>
        <w:rPr>
          <w:color w:val="000000"/>
        </w:rPr>
      </w:pPr>
      <w:r>
        <w:rPr>
          <w:color w:val="000000"/>
        </w:rPr>
        <w:t>could say something about it being most natural in sequences data collected from natural populations.</w:t>
      </w:r>
    </w:p>
  </w:comment>
  <w:comment w:id="107" w:author="sean stankowski" w:date="2021-11-28T16:08:00Z" w:initials="">
    <w:p w14:paraId="00000014" w14:textId="77777777" w:rsidR="00FE1149" w:rsidRDefault="004507C5">
      <w:pPr>
        <w:widowControl w:val="0"/>
        <w:pBdr>
          <w:top w:val="nil"/>
          <w:left w:val="nil"/>
          <w:bottom w:val="nil"/>
          <w:right w:val="nil"/>
          <w:between w:val="nil"/>
        </w:pBdr>
        <w:spacing w:line="240" w:lineRule="auto"/>
        <w:rPr>
          <w:color w:val="000000"/>
        </w:rPr>
      </w:pPr>
      <w:r>
        <w:rPr>
          <w:color w:val="000000"/>
        </w:rPr>
        <w:t>we should explain why</w:t>
      </w:r>
      <w:r>
        <w:rPr>
          <w:color w:val="000000"/>
        </w:rPr>
        <w:t xml:space="preserve"> this is not a fundamental definition, i.e., what makes it unsatisfying or unsatisfactory</w:t>
      </w:r>
    </w:p>
  </w:comment>
  <w:comment w:id="111" w:author="sean stankowski" w:date="2021-11-28T16:09:00Z" w:initials="">
    <w:p w14:paraId="00000016" w14:textId="77777777" w:rsidR="00FE1149" w:rsidRDefault="004507C5">
      <w:pPr>
        <w:widowControl w:val="0"/>
        <w:pBdr>
          <w:top w:val="nil"/>
          <w:left w:val="nil"/>
          <w:bottom w:val="nil"/>
          <w:right w:val="nil"/>
          <w:between w:val="nil"/>
        </w:pBdr>
        <w:spacing w:line="240" w:lineRule="auto"/>
        <w:rPr>
          <w:color w:val="000000"/>
        </w:rPr>
      </w:pPr>
      <w:r>
        <w:rPr>
          <w:color w:val="000000"/>
        </w:rPr>
        <w:t xml:space="preserve">good point, but </w:t>
      </w:r>
      <w:proofErr w:type="spellStart"/>
      <w:r>
        <w:rPr>
          <w:color w:val="000000"/>
        </w:rPr>
        <w:t>Im</w:t>
      </w:r>
      <w:proofErr w:type="spellEnd"/>
      <w:r>
        <w:rPr>
          <w:color w:val="000000"/>
        </w:rPr>
        <w:t xml:space="preserve"> not sure it belongs here...</w:t>
      </w:r>
    </w:p>
  </w:comment>
  <w:comment w:id="115" w:author="sean stankowski" w:date="2021-11-28T17:05:00Z" w:initials="">
    <w:p w14:paraId="0000001D" w14:textId="77777777" w:rsidR="00FE1149" w:rsidRDefault="004507C5">
      <w:pPr>
        <w:widowControl w:val="0"/>
        <w:pBdr>
          <w:top w:val="nil"/>
          <w:left w:val="nil"/>
          <w:bottom w:val="nil"/>
          <w:right w:val="nil"/>
          <w:between w:val="nil"/>
        </w:pBdr>
        <w:spacing w:line="240" w:lineRule="auto"/>
        <w:rPr>
          <w:color w:val="000000"/>
        </w:rPr>
      </w:pPr>
      <w:r>
        <w:rPr>
          <w:color w:val="000000"/>
        </w:rPr>
        <w:t>are there any other definitions that we should inclu</w:t>
      </w:r>
      <w:r>
        <w:rPr>
          <w:color w:val="000000"/>
        </w:rPr>
        <w:t>de as a separate paragraph?</w:t>
      </w:r>
    </w:p>
  </w:comment>
  <w:comment w:id="136" w:author="sean stankowski" w:date="2021-11-28T16:12:00Z" w:initials="">
    <w:p w14:paraId="0000001A" w14:textId="77777777" w:rsidR="00FE1149" w:rsidRDefault="004507C5">
      <w:pPr>
        <w:widowControl w:val="0"/>
        <w:pBdr>
          <w:top w:val="nil"/>
          <w:left w:val="nil"/>
          <w:bottom w:val="nil"/>
          <w:right w:val="nil"/>
          <w:between w:val="nil"/>
        </w:pBdr>
        <w:spacing w:line="240" w:lineRule="auto"/>
        <w:rPr>
          <w:color w:val="000000"/>
        </w:rPr>
      </w:pPr>
      <w:r>
        <w:rPr>
          <w:color w:val="000000"/>
        </w:rPr>
        <w:t>solid paragraph</w:t>
      </w:r>
    </w:p>
  </w:comment>
  <w:comment w:id="147" w:author="sean stankowski" w:date="2021-11-28T16:55:00Z" w:initials="">
    <w:p w14:paraId="00000017" w14:textId="77777777" w:rsidR="00FE1149" w:rsidRDefault="004507C5">
      <w:pPr>
        <w:widowControl w:val="0"/>
        <w:pBdr>
          <w:top w:val="nil"/>
          <w:left w:val="nil"/>
          <w:bottom w:val="nil"/>
          <w:right w:val="nil"/>
          <w:between w:val="nil"/>
        </w:pBdr>
        <w:spacing w:line="240" w:lineRule="auto"/>
        <w:rPr>
          <w:color w:val="000000"/>
        </w:rPr>
      </w:pPr>
      <w:proofErr w:type="spellStart"/>
      <w:r>
        <w:rPr>
          <w:color w:val="000000"/>
        </w:rPr>
        <w:t>i</w:t>
      </w:r>
      <w:proofErr w:type="spellEnd"/>
      <w:r>
        <w:rPr>
          <w:color w:val="000000"/>
        </w:rPr>
        <w:t xml:space="preserve"> might be good to say its 'more natural to'...</w:t>
      </w:r>
    </w:p>
  </w:comment>
  <w:comment w:id="156" w:author="sean stankowski" w:date="2021-11-28T16:33:00Z" w:initials="">
    <w:p w14:paraId="0000001B" w14:textId="77777777" w:rsidR="00FE1149" w:rsidRDefault="004507C5">
      <w:pPr>
        <w:widowControl w:val="0"/>
        <w:pBdr>
          <w:top w:val="nil"/>
          <w:left w:val="nil"/>
          <w:bottom w:val="nil"/>
          <w:right w:val="nil"/>
          <w:between w:val="nil"/>
        </w:pBdr>
        <w:spacing w:line="240" w:lineRule="auto"/>
        <w:rPr>
          <w:color w:val="000000"/>
        </w:rPr>
      </w:pPr>
      <w:r>
        <w:rPr>
          <w:color w:val="000000"/>
        </w:rPr>
        <w:t xml:space="preserve">does this mean 'the </w:t>
      </w:r>
      <w:proofErr w:type="spellStart"/>
      <w:r>
        <w:rPr>
          <w:color w:val="000000"/>
        </w:rPr>
        <w:t>arg</w:t>
      </w:r>
      <w:proofErr w:type="spellEnd"/>
      <w:r>
        <w:rPr>
          <w:color w:val="000000"/>
        </w:rPr>
        <w:t>'? if so, should say.</w:t>
      </w:r>
    </w:p>
  </w:comment>
  <w:comment w:id="159" w:author="sean stankowski" w:date="2021-11-28T16:57:00Z" w:initials="">
    <w:p w14:paraId="00000018" w14:textId="77777777" w:rsidR="00FE1149" w:rsidRDefault="004507C5">
      <w:pPr>
        <w:widowControl w:val="0"/>
        <w:pBdr>
          <w:top w:val="nil"/>
          <w:left w:val="nil"/>
          <w:bottom w:val="nil"/>
          <w:right w:val="nil"/>
          <w:between w:val="nil"/>
        </w:pBdr>
        <w:spacing w:line="240" w:lineRule="auto"/>
        <w:rPr>
          <w:color w:val="000000"/>
        </w:rPr>
      </w:pPr>
      <w:r>
        <w:rPr>
          <w:color w:val="000000"/>
        </w:rPr>
        <w:t>it maps coal and recomb events that occurred in the pas</w:t>
      </w:r>
      <w:r>
        <w:rPr>
          <w:color w:val="000000"/>
        </w:rPr>
        <w:t>t</w:t>
      </w:r>
    </w:p>
  </w:comment>
  <w:comment w:id="164" w:author="sean stankowski" w:date="2021-11-28T16:57:00Z" w:initials="">
    <w:p w14:paraId="0000001E" w14:textId="77777777" w:rsidR="00FE1149" w:rsidRDefault="004507C5">
      <w:pPr>
        <w:widowControl w:val="0"/>
        <w:pBdr>
          <w:top w:val="nil"/>
          <w:left w:val="nil"/>
          <w:bottom w:val="nil"/>
          <w:right w:val="nil"/>
          <w:between w:val="nil"/>
        </w:pBdr>
        <w:spacing w:line="240" w:lineRule="auto"/>
        <w:rPr>
          <w:color w:val="000000"/>
        </w:rPr>
      </w:pPr>
      <w:r>
        <w:rPr>
          <w:color w:val="000000"/>
        </w:rPr>
        <w:t>these?</w:t>
      </w:r>
    </w:p>
  </w:comment>
  <w:comment w:id="173" w:author="sean stankowski" w:date="2021-11-28T16:58:00Z" w:initials="">
    <w:p w14:paraId="00000015" w14:textId="77777777" w:rsidR="00FE1149" w:rsidRDefault="004507C5">
      <w:pPr>
        <w:widowControl w:val="0"/>
        <w:pBdr>
          <w:top w:val="nil"/>
          <w:left w:val="nil"/>
          <w:bottom w:val="nil"/>
          <w:right w:val="nil"/>
          <w:between w:val="nil"/>
        </w:pBdr>
        <w:spacing w:line="240" w:lineRule="auto"/>
        <w:rPr>
          <w:color w:val="000000"/>
        </w:rPr>
      </w:pPr>
      <w:r>
        <w:rPr>
          <w:color w:val="000000"/>
        </w:rPr>
        <w:t>meaning that...</w:t>
      </w:r>
    </w:p>
  </w:comment>
  <w:comment w:id="189" w:author="sean stankowski" w:date="2021-11-28T17:00:00Z" w:initials="">
    <w:p w14:paraId="00000019" w14:textId="77777777" w:rsidR="00FE1149" w:rsidRDefault="004507C5">
      <w:pPr>
        <w:widowControl w:val="0"/>
        <w:pBdr>
          <w:top w:val="nil"/>
          <w:left w:val="nil"/>
          <w:bottom w:val="nil"/>
          <w:right w:val="nil"/>
          <w:between w:val="nil"/>
        </w:pBdr>
        <w:spacing w:line="240" w:lineRule="auto"/>
        <w:rPr>
          <w:color w:val="000000"/>
        </w:rPr>
      </w:pPr>
      <w:r>
        <w:rPr>
          <w:color w:val="000000"/>
        </w:rPr>
        <w:t>this needs to be explored/explained in more detail</w:t>
      </w:r>
    </w:p>
  </w:comment>
  <w:comment w:id="201" w:author="sean stankowski" w:date="2021-11-28T17:03:00Z" w:initials="">
    <w:p w14:paraId="0000001C" w14:textId="77777777" w:rsidR="00FE1149" w:rsidRDefault="004507C5">
      <w:pPr>
        <w:widowControl w:val="0"/>
        <w:pBdr>
          <w:top w:val="nil"/>
          <w:left w:val="nil"/>
          <w:bottom w:val="nil"/>
          <w:right w:val="nil"/>
          <w:between w:val="nil"/>
        </w:pBdr>
        <w:spacing w:line="240" w:lineRule="auto"/>
        <w:rPr>
          <w:color w:val="000000"/>
        </w:rPr>
      </w:pPr>
      <w:r>
        <w:rPr>
          <w:color w:val="000000"/>
        </w:rPr>
        <w:t xml:space="preserve">be good to have a more useful topic sentence here to flag the main idea </w:t>
      </w:r>
      <w:proofErr w:type="spellStart"/>
      <w:r>
        <w:rPr>
          <w:color w:val="000000"/>
        </w:rPr>
        <w:t>fo</w:t>
      </w:r>
      <w:proofErr w:type="spellEnd"/>
      <w:r>
        <w:rPr>
          <w:color w:val="000000"/>
        </w:rPr>
        <w:t xml:space="preserve"> the paragraph.</w:t>
      </w:r>
    </w:p>
  </w:comment>
  <w:comment w:id="194" w:author="sean stankowski" w:date="2021-11-28T17:02:00Z" w:initials="">
    <w:p w14:paraId="0000001F" w14:textId="77777777" w:rsidR="00FE1149" w:rsidRDefault="004507C5">
      <w:pPr>
        <w:widowControl w:val="0"/>
        <w:pBdr>
          <w:top w:val="nil"/>
          <w:left w:val="nil"/>
          <w:bottom w:val="nil"/>
          <w:right w:val="nil"/>
          <w:between w:val="nil"/>
        </w:pBdr>
        <w:spacing w:line="240" w:lineRule="auto"/>
        <w:rPr>
          <w:color w:val="000000"/>
        </w:rPr>
      </w:pPr>
      <w:r>
        <w:rPr>
          <w:color w:val="000000"/>
        </w:rPr>
        <w:t>it would be good for us to talk through all of this and I think we should explain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0000012" w15:done="0"/>
  <w15:commentEx w15:paraId="00000013" w15:done="0"/>
  <w15:commentEx w15:paraId="00000014" w15:done="0"/>
  <w15:commentEx w15:paraId="00000016" w15:done="0"/>
  <w15:commentEx w15:paraId="0000001D" w15:done="0"/>
  <w15:commentEx w15:paraId="0000001A" w15:done="0"/>
  <w15:commentEx w15:paraId="00000017" w15:done="0"/>
  <w15:commentEx w15:paraId="0000001B" w15:done="0"/>
  <w15:commentEx w15:paraId="00000018" w15:done="0"/>
  <w15:commentEx w15:paraId="0000001E" w15:done="0"/>
  <w15:commentEx w15:paraId="00000015" w15:done="0"/>
  <w15:commentEx w15:paraId="00000019" w15:done="0"/>
  <w15:commentEx w15:paraId="0000001C" w15:done="0"/>
  <w15:commentEx w15:paraId="0000001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0000012" w16cid:durableId="254F252E"/>
  <w16cid:commentId w16cid:paraId="00000013" w16cid:durableId="254F252F"/>
  <w16cid:commentId w16cid:paraId="00000014" w16cid:durableId="254F2530"/>
  <w16cid:commentId w16cid:paraId="00000016" w16cid:durableId="254F2531"/>
  <w16cid:commentId w16cid:paraId="0000001D" w16cid:durableId="254F2532"/>
  <w16cid:commentId w16cid:paraId="0000001A" w16cid:durableId="254F2533"/>
  <w16cid:commentId w16cid:paraId="00000017" w16cid:durableId="254F2534"/>
  <w16cid:commentId w16cid:paraId="0000001B" w16cid:durableId="254F2535"/>
  <w16cid:commentId w16cid:paraId="00000018" w16cid:durableId="254F2536"/>
  <w16cid:commentId w16cid:paraId="0000001E" w16cid:durableId="254F2537"/>
  <w16cid:commentId w16cid:paraId="00000015" w16cid:durableId="254F2538"/>
  <w16cid:commentId w16cid:paraId="00000019" w16cid:durableId="254F2539"/>
  <w16cid:commentId w16cid:paraId="0000001C" w16cid:durableId="254F253A"/>
  <w16cid:commentId w16cid:paraId="0000001F" w16cid:durableId="254F253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1149"/>
    <w:rsid w:val="004507C5"/>
    <w:rsid w:val="00FE11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822D22"/>
  <w15:docId w15:val="{25D70B18-4876-DF48-BC4A-8BE771260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4507C5"/>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507C5"/>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743</Words>
  <Characters>4240</Characters>
  <Application>Microsoft Office Word</Application>
  <DocSecurity>0</DocSecurity>
  <Lines>35</Lines>
  <Paragraphs>9</Paragraphs>
  <ScaleCrop>false</ScaleCrop>
  <Company/>
  <LinksUpToDate>false</LinksUpToDate>
  <CharactersWithSpaces>4974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2021-11-29T09:09:00Z</dcterms:created>
  <dcterms:modified xsi:type="dcterms:W3CDTF">2021-11-29T09:09:00Z</dcterms:modified>
</cp:coreProperties>
</file>