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7E818" w14:textId="77777777" w:rsidR="009F3CA3" w:rsidRDefault="00F940D9">
      <w:pPr>
        <w:spacing w:after="60" w:line="85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On the origin and structure of haplotype blocks</w:t>
      </w:r>
    </w:p>
    <w:p w14:paraId="768FA341" w14:textId="77777777" w:rsidR="009F3CA3" w:rsidRDefault="00F940D9">
      <w:pPr>
        <w:spacing w:line="240" w:lineRule="auto"/>
        <w:rPr>
          <w:rFonts w:ascii="Times New Roman" w:eastAsia="Times New Roman" w:hAnsi="Times New Roman" w:cs="Times New Roman"/>
          <w:color w:val="1C1D1E"/>
          <w:sz w:val="24"/>
          <w:szCs w:val="24"/>
          <w:vertAlign w:val="superscript"/>
        </w:rPr>
      </w:pPr>
      <w:r>
        <w:rPr>
          <w:rFonts w:ascii="Times New Roman" w:eastAsia="Times New Roman" w:hAnsi="Times New Roman" w:cs="Times New Roman"/>
          <w:color w:val="1C1D1E"/>
          <w:sz w:val="24"/>
          <w:szCs w:val="24"/>
        </w:rPr>
        <w:t xml:space="preserve">Daria </w:t>
      </w:r>
      <w:proofErr w:type="spellStart"/>
      <w:r>
        <w:rPr>
          <w:rFonts w:ascii="Times New Roman" w:eastAsia="Times New Roman" w:hAnsi="Times New Roman" w:cs="Times New Roman"/>
          <w:color w:val="1C1D1E"/>
          <w:sz w:val="24"/>
          <w:szCs w:val="24"/>
        </w:rPr>
        <w:t>Shipilina</w:t>
      </w:r>
      <w:proofErr w:type="spellEnd"/>
      <w:r>
        <w:rPr>
          <w:rFonts w:ascii="Times New Roman" w:eastAsia="Times New Roman" w:hAnsi="Times New Roman" w:cs="Times New Roman"/>
          <w:color w:val="1C1D1E"/>
          <w:sz w:val="24"/>
          <w:szCs w:val="24"/>
        </w:rPr>
        <w:t>*</w:t>
      </w:r>
      <w:r>
        <w:rPr>
          <w:rFonts w:ascii="Times New Roman" w:eastAsia="Times New Roman" w:hAnsi="Times New Roman" w:cs="Times New Roman"/>
          <w:color w:val="1C1D1E"/>
          <w:sz w:val="24"/>
          <w:szCs w:val="24"/>
          <w:vertAlign w:val="superscript"/>
        </w:rPr>
        <w:t>1,2,3$</w:t>
      </w:r>
      <w:r>
        <w:rPr>
          <w:rFonts w:ascii="Times New Roman" w:eastAsia="Times New Roman" w:hAnsi="Times New Roman" w:cs="Times New Roman"/>
          <w:color w:val="1C1D1E"/>
          <w:sz w:val="24"/>
          <w:szCs w:val="24"/>
        </w:rPr>
        <w:t xml:space="preserve">, </w:t>
      </w:r>
      <w:proofErr w:type="spellStart"/>
      <w:r>
        <w:rPr>
          <w:rFonts w:ascii="Times New Roman" w:eastAsia="Times New Roman" w:hAnsi="Times New Roman" w:cs="Times New Roman"/>
          <w:color w:val="1C1D1E"/>
          <w:sz w:val="24"/>
          <w:szCs w:val="24"/>
        </w:rPr>
        <w:t>Arka</w:t>
      </w:r>
      <w:proofErr w:type="spellEnd"/>
      <w:r>
        <w:rPr>
          <w:rFonts w:ascii="Times New Roman" w:eastAsia="Times New Roman" w:hAnsi="Times New Roman" w:cs="Times New Roman"/>
          <w:color w:val="1C1D1E"/>
          <w:sz w:val="24"/>
          <w:szCs w:val="24"/>
        </w:rPr>
        <w:t xml:space="preserve"> Pal</w:t>
      </w:r>
      <w:r>
        <w:rPr>
          <w:rFonts w:ascii="Times New Roman" w:eastAsia="Times New Roman" w:hAnsi="Times New Roman" w:cs="Times New Roman"/>
          <w:color w:val="1C1D1E"/>
          <w:sz w:val="24"/>
          <w:szCs w:val="24"/>
          <w:vertAlign w:val="superscript"/>
        </w:rPr>
        <w:t>2</w:t>
      </w:r>
      <w:r>
        <w:rPr>
          <w:rFonts w:ascii="Times New Roman" w:eastAsia="Times New Roman" w:hAnsi="Times New Roman" w:cs="Times New Roman"/>
          <w:color w:val="1C1D1E"/>
          <w:sz w:val="24"/>
          <w:szCs w:val="24"/>
        </w:rPr>
        <w:t>*, Sean Stankowski*</w:t>
      </w:r>
      <w:r>
        <w:rPr>
          <w:rFonts w:ascii="Times New Roman" w:eastAsia="Times New Roman" w:hAnsi="Times New Roman" w:cs="Times New Roman"/>
          <w:color w:val="1C1D1E"/>
          <w:sz w:val="24"/>
          <w:szCs w:val="24"/>
          <w:vertAlign w:val="superscript"/>
        </w:rPr>
        <w:t>2</w:t>
      </w:r>
      <w:r>
        <w:rPr>
          <w:rFonts w:ascii="Times New Roman" w:eastAsia="Times New Roman" w:hAnsi="Times New Roman" w:cs="Times New Roman"/>
          <w:color w:val="1C1D1E"/>
          <w:sz w:val="24"/>
          <w:szCs w:val="24"/>
        </w:rPr>
        <w:t xml:space="preserve">, </w:t>
      </w:r>
      <w:proofErr w:type="spellStart"/>
      <w:r>
        <w:rPr>
          <w:rFonts w:ascii="Times New Roman" w:eastAsia="Times New Roman" w:hAnsi="Times New Roman" w:cs="Times New Roman"/>
          <w:color w:val="222222"/>
          <w:sz w:val="24"/>
          <w:szCs w:val="24"/>
          <w:highlight w:val="white"/>
        </w:rPr>
        <w:t>Yingguang</w:t>
      </w:r>
      <w:proofErr w:type="spellEnd"/>
      <w:r>
        <w:rPr>
          <w:rFonts w:ascii="Times New Roman" w:eastAsia="Times New Roman" w:hAnsi="Times New Roman" w:cs="Times New Roman"/>
          <w:color w:val="222222"/>
          <w:sz w:val="24"/>
          <w:szCs w:val="24"/>
          <w:highlight w:val="white"/>
        </w:rPr>
        <w:t xml:space="preserve"> Frank Chan</w:t>
      </w:r>
      <w:ins w:id="0" w:author="Daria Shipilina" w:date="2022-11-07T11:19:00Z">
        <w:r>
          <w:rPr>
            <w:rFonts w:ascii="Times New Roman" w:eastAsia="Times New Roman" w:hAnsi="Times New Roman" w:cs="Times New Roman"/>
            <w:color w:val="222222"/>
            <w:sz w:val="24"/>
            <w:szCs w:val="24"/>
            <w:highlight w:val="white"/>
          </w:rPr>
          <w:t>†</w:t>
        </w:r>
      </w:ins>
      <w:r>
        <w:rPr>
          <w:rFonts w:ascii="Times New Roman" w:eastAsia="Times New Roman" w:hAnsi="Times New Roman" w:cs="Times New Roman"/>
          <w:color w:val="1C1D1E"/>
          <w:sz w:val="24"/>
          <w:szCs w:val="24"/>
          <w:vertAlign w:val="superscript"/>
        </w:rPr>
        <w:t>4</w:t>
      </w:r>
      <w:r>
        <w:rPr>
          <w:rFonts w:ascii="Times New Roman" w:eastAsia="Times New Roman" w:hAnsi="Times New Roman" w:cs="Times New Roman"/>
          <w:color w:val="222222"/>
          <w:sz w:val="24"/>
          <w:szCs w:val="24"/>
          <w:highlight w:val="white"/>
        </w:rPr>
        <w:t>, Nicholas H. Barton</w:t>
      </w:r>
      <w:ins w:id="1" w:author="Daria Shipilina" w:date="2022-11-07T11:19:00Z">
        <w:r>
          <w:rPr>
            <w:rFonts w:ascii="Times New Roman" w:eastAsia="Times New Roman" w:hAnsi="Times New Roman" w:cs="Times New Roman"/>
            <w:color w:val="222222"/>
            <w:sz w:val="24"/>
            <w:szCs w:val="24"/>
            <w:highlight w:val="white"/>
          </w:rPr>
          <w:t>†</w:t>
        </w:r>
      </w:ins>
      <w:r>
        <w:rPr>
          <w:rFonts w:ascii="Times New Roman" w:eastAsia="Times New Roman" w:hAnsi="Times New Roman" w:cs="Times New Roman"/>
          <w:color w:val="1C1D1E"/>
          <w:sz w:val="24"/>
          <w:szCs w:val="24"/>
          <w:vertAlign w:val="superscript"/>
        </w:rPr>
        <w:t>2</w:t>
      </w:r>
    </w:p>
    <w:p w14:paraId="7F76D9D6" w14:textId="77777777" w:rsidR="009F3CA3" w:rsidRDefault="00F940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vertAlign w:val="superscript"/>
        </w:rPr>
        <w:t>1</w:t>
      </w:r>
      <w:r>
        <w:rPr>
          <w:rFonts w:ascii="Times New Roman" w:eastAsia="Times New Roman" w:hAnsi="Times New Roman" w:cs="Times New Roman"/>
          <w:sz w:val="24"/>
          <w:szCs w:val="24"/>
        </w:rPr>
        <w:t>Evolutionary Biology Program, Department of Ecology and Genetics (IEG), 75236 Uppsala University, Sweden</w:t>
      </w:r>
    </w:p>
    <w:p w14:paraId="0D8FF63C" w14:textId="77777777" w:rsidR="009F3CA3" w:rsidRDefault="00F940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vertAlign w:val="superscript"/>
        </w:rPr>
        <w:t>2</w:t>
      </w:r>
      <w:r>
        <w:rPr>
          <w:rFonts w:ascii="Times New Roman" w:eastAsia="Times New Roman" w:hAnsi="Times New Roman" w:cs="Times New Roman"/>
          <w:sz w:val="24"/>
          <w:szCs w:val="24"/>
        </w:rPr>
        <w:t xml:space="preserve">Institute of Science and Technology Austria, 3400 </w:t>
      </w:r>
      <w:proofErr w:type="spellStart"/>
      <w:r>
        <w:rPr>
          <w:rFonts w:ascii="Times New Roman" w:eastAsia="Times New Roman" w:hAnsi="Times New Roman" w:cs="Times New Roman"/>
          <w:sz w:val="24"/>
          <w:szCs w:val="24"/>
        </w:rPr>
        <w:t>Klosterneuburg</w:t>
      </w:r>
      <w:proofErr w:type="spellEnd"/>
      <w:r>
        <w:rPr>
          <w:rFonts w:ascii="Times New Roman" w:eastAsia="Times New Roman" w:hAnsi="Times New Roman" w:cs="Times New Roman"/>
          <w:sz w:val="24"/>
          <w:szCs w:val="24"/>
        </w:rPr>
        <w:t xml:space="preserve">, Austria </w:t>
      </w:r>
    </w:p>
    <w:p w14:paraId="66E60947" w14:textId="77777777" w:rsidR="009F3CA3" w:rsidRDefault="00F940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vertAlign w:val="superscript"/>
        </w:rPr>
        <w:t>3</w:t>
      </w:r>
      <w:r>
        <w:rPr>
          <w:rFonts w:ascii="Times New Roman" w:eastAsia="Times New Roman" w:hAnsi="Times New Roman" w:cs="Times New Roman"/>
          <w:sz w:val="24"/>
          <w:szCs w:val="24"/>
        </w:rPr>
        <w:t>Swedish Collegium for Advanced Study, 75236, Uppsala, Sweden</w:t>
      </w:r>
    </w:p>
    <w:p w14:paraId="21FECC73" w14:textId="77777777" w:rsidR="009F3CA3" w:rsidRDefault="00F940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vertAlign w:val="superscript"/>
        </w:rPr>
        <w:t>4</w:t>
      </w:r>
      <w:r>
        <w:rPr>
          <w:rFonts w:ascii="Times New Roman" w:eastAsia="Times New Roman" w:hAnsi="Times New Roman" w:cs="Times New Roman"/>
          <w:sz w:val="24"/>
          <w:szCs w:val="24"/>
        </w:rPr>
        <w:t>Friedrich Mi</w:t>
      </w:r>
      <w:r>
        <w:rPr>
          <w:rFonts w:ascii="Times New Roman" w:eastAsia="Times New Roman" w:hAnsi="Times New Roman" w:cs="Times New Roman"/>
          <w:sz w:val="24"/>
          <w:szCs w:val="24"/>
        </w:rPr>
        <w:t>escher Laboratory of the Max Planck Society, 72076 T</w:t>
      </w:r>
      <w:r>
        <w:rPr>
          <w:rFonts w:ascii="Times New Roman" w:eastAsia="Times New Roman" w:hAnsi="Times New Roman" w:cs="Times New Roman"/>
          <w:color w:val="3C4043"/>
          <w:sz w:val="24"/>
          <w:szCs w:val="24"/>
          <w:highlight w:val="white"/>
        </w:rPr>
        <w:t>ü</w:t>
      </w:r>
      <w:r>
        <w:rPr>
          <w:rFonts w:ascii="Times New Roman" w:eastAsia="Times New Roman" w:hAnsi="Times New Roman" w:cs="Times New Roman"/>
          <w:sz w:val="24"/>
          <w:szCs w:val="24"/>
        </w:rPr>
        <w:t>bingen, Germany</w:t>
      </w:r>
    </w:p>
    <w:p w14:paraId="46F62195" w14:textId="77777777" w:rsidR="009F3CA3" w:rsidRDefault="00F940D9">
      <w:pPr>
        <w:spacing w:line="240" w:lineRule="auto"/>
        <w:rPr>
          <w:ins w:id="2" w:author="Daria Shipilina" w:date="2022-11-07T11:19:00Z"/>
          <w:rFonts w:ascii="Times New Roman" w:eastAsia="Times New Roman" w:hAnsi="Times New Roman" w:cs="Times New Roman"/>
          <w:sz w:val="24"/>
          <w:szCs w:val="24"/>
        </w:rPr>
      </w:pPr>
      <w:r>
        <w:rPr>
          <w:rFonts w:ascii="Times New Roman" w:eastAsia="Times New Roman" w:hAnsi="Times New Roman" w:cs="Times New Roman"/>
          <w:sz w:val="24"/>
          <w:szCs w:val="24"/>
        </w:rPr>
        <w:t>*These authors contributed equally to this work</w:t>
      </w:r>
    </w:p>
    <w:p w14:paraId="6B7327BE" w14:textId="77777777" w:rsidR="009F3CA3" w:rsidRPr="009F3CA3" w:rsidRDefault="00F940D9">
      <w:pPr>
        <w:spacing w:line="240" w:lineRule="auto"/>
        <w:rPr>
          <w:color w:val="000000"/>
          <w:rPrChange w:id="3" w:author="Daria Shipilina" w:date="2022-11-07T11:19:00Z">
            <w:rPr>
              <w:rFonts w:ascii="Times New Roman" w:eastAsia="Times New Roman" w:hAnsi="Times New Roman" w:cs="Times New Roman"/>
              <w:sz w:val="24"/>
              <w:szCs w:val="24"/>
            </w:rPr>
          </w:rPrChange>
        </w:rPr>
      </w:pPr>
      <w:ins w:id="4" w:author="Daria Shipilina" w:date="2022-11-07T11:19:00Z">
        <w:r>
          <w:rPr>
            <w:rFonts w:ascii="Times New Roman" w:eastAsia="Times New Roman" w:hAnsi="Times New Roman" w:cs="Times New Roman"/>
            <w:sz w:val="24"/>
            <w:szCs w:val="24"/>
          </w:rPr>
          <w:t>† Equal contribution</w:t>
        </w:r>
      </w:ins>
    </w:p>
    <w:p w14:paraId="3BC8A354" w14:textId="77777777" w:rsidR="009F3CA3" w:rsidRDefault="009F3CA3">
      <w:pPr>
        <w:spacing w:line="240" w:lineRule="auto"/>
        <w:rPr>
          <w:rFonts w:ascii="Times New Roman" w:eastAsia="Times New Roman" w:hAnsi="Times New Roman" w:cs="Times New Roman"/>
          <w:sz w:val="24"/>
          <w:szCs w:val="24"/>
        </w:rPr>
      </w:pPr>
    </w:p>
    <w:p w14:paraId="1B2E985F" w14:textId="77777777" w:rsidR="009F3CA3" w:rsidRDefault="00F940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vertAlign w:val="superscript"/>
        </w:rPr>
        <w:t>$</w:t>
      </w:r>
      <w:r>
        <w:rPr>
          <w:rFonts w:ascii="Times New Roman" w:eastAsia="Times New Roman" w:hAnsi="Times New Roman" w:cs="Times New Roman"/>
          <w:sz w:val="24"/>
          <w:szCs w:val="24"/>
        </w:rPr>
        <w:t>Corresponding author</w:t>
      </w:r>
    </w:p>
    <w:p w14:paraId="65983998" w14:textId="77777777" w:rsidR="009F3CA3" w:rsidRDefault="00F940D9">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ORCID IDs:</w:t>
      </w:r>
    </w:p>
    <w:p w14:paraId="1BE66831"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 0000-0002-1145-9226</w:t>
      </w:r>
    </w:p>
    <w:p w14:paraId="7137EFD2"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  0000-0003-0472-9299</w:t>
      </w:r>
    </w:p>
    <w:p w14:paraId="09F84B32"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 0000-0002-4530-8469</w:t>
      </w:r>
    </w:p>
    <w:p w14:paraId="1569730A"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YFC: 0000-0001-6292-9681</w:t>
      </w:r>
    </w:p>
    <w:p w14:paraId="096F111D"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NHB: 0000-0002-8548-5240</w:t>
      </w:r>
    </w:p>
    <w:p w14:paraId="04F04E25" w14:textId="77777777" w:rsidR="009F3CA3" w:rsidRDefault="00F940D9">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14:paraId="11F2954C" w14:textId="77777777" w:rsidR="009F3CA3" w:rsidRDefault="00F940D9">
      <w:pPr>
        <w:pStyle w:val="Heading3"/>
        <w:keepNext w:val="0"/>
        <w:keepLines w:val="0"/>
        <w:shd w:val="clear" w:color="auto" w:fill="FFFFFF"/>
        <w:spacing w:before="280" w:line="332" w:lineRule="auto"/>
        <w:rPr>
          <w:rFonts w:ascii="Times New Roman" w:eastAsia="Times New Roman" w:hAnsi="Times New Roman" w:cs="Times New Roman"/>
          <w:color w:val="151617"/>
          <w:sz w:val="24"/>
          <w:szCs w:val="24"/>
          <w:highlight w:val="white"/>
        </w:rPr>
      </w:pPr>
      <w:bookmarkStart w:id="5" w:name="_oaejcy67fszk" w:colFirst="0" w:colLast="0"/>
      <w:bookmarkEnd w:id="5"/>
      <w:r>
        <w:rPr>
          <w:rFonts w:ascii="Times New Roman" w:eastAsia="Times New Roman" w:hAnsi="Times New Roman" w:cs="Times New Roman"/>
          <w:b/>
          <w:color w:val="000000"/>
          <w:sz w:val="24"/>
          <w:szCs w:val="24"/>
        </w:rPr>
        <w:t>Abstract</w:t>
      </w:r>
    </w:p>
    <w:p w14:paraId="22562C66" w14:textId="77777777" w:rsidR="009F3CA3" w:rsidRDefault="00F940D9">
      <w:pPr>
        <w:spacing w:line="360" w:lineRule="auto"/>
        <w:jc w:val="both"/>
        <w:rPr>
          <w:rFonts w:ascii="Times New Roman" w:eastAsia="Times New Roman" w:hAnsi="Times New Roman" w:cs="Times New Roman"/>
          <w:color w:val="151617"/>
          <w:sz w:val="24"/>
          <w:szCs w:val="24"/>
          <w:highlight w:val="white"/>
        </w:rPr>
      </w:pPr>
      <w:r>
        <w:rPr>
          <w:rFonts w:ascii="Times New Roman" w:eastAsia="Times New Roman" w:hAnsi="Times New Roman" w:cs="Times New Roman"/>
          <w:color w:val="151617"/>
          <w:sz w:val="24"/>
          <w:szCs w:val="24"/>
          <w:highlight w:val="white"/>
        </w:rPr>
        <w:t>The term “haplotype block” is commonly used in the developing field of haplotype-based inference methods. We argue that the term should be defined based on the structure of the Ancestral Recombination Graph (ARG), which contains complete information on the</w:t>
      </w:r>
      <w:r>
        <w:rPr>
          <w:rFonts w:ascii="Times New Roman" w:eastAsia="Times New Roman" w:hAnsi="Times New Roman" w:cs="Times New Roman"/>
          <w:color w:val="151617"/>
          <w:sz w:val="24"/>
          <w:szCs w:val="24"/>
          <w:highlight w:val="white"/>
        </w:rPr>
        <w:t xml:space="preserve"> ancestry of a sample. We use simulated examples to demonstrate key features of the relation between haplotype blocks and ancestral structure, </w:t>
      </w:r>
      <w:proofErr w:type="spellStart"/>
      <w:r>
        <w:rPr>
          <w:rFonts w:ascii="Times New Roman" w:eastAsia="Times New Roman" w:hAnsi="Times New Roman" w:cs="Times New Roman"/>
          <w:color w:val="151617"/>
          <w:sz w:val="24"/>
          <w:szCs w:val="24"/>
          <w:highlight w:val="white"/>
        </w:rPr>
        <w:t>emphasising</w:t>
      </w:r>
      <w:proofErr w:type="spellEnd"/>
      <w:r>
        <w:rPr>
          <w:rFonts w:ascii="Times New Roman" w:eastAsia="Times New Roman" w:hAnsi="Times New Roman" w:cs="Times New Roman"/>
          <w:color w:val="151617"/>
          <w:sz w:val="24"/>
          <w:szCs w:val="24"/>
          <w:highlight w:val="white"/>
        </w:rPr>
        <w:t xml:space="preserve"> the stochasticity of the processes that generate them. Even the simplest cases of neutrality or of a </w:t>
      </w:r>
      <w:r>
        <w:rPr>
          <w:rFonts w:ascii="Times New Roman" w:eastAsia="Times New Roman" w:hAnsi="Times New Roman" w:cs="Times New Roman"/>
          <w:color w:val="151617"/>
          <w:sz w:val="24"/>
          <w:szCs w:val="24"/>
          <w:highlight w:val="white"/>
        </w:rPr>
        <w:t>“hard” selective sweep produce a rich structure, often missed by commonly used statistics. We highlight a number of novel methods for inferring haplotype structure, based on the full ARG, or on a sequence of trees, and illustrate how they can be used to de</w:t>
      </w:r>
      <w:r>
        <w:rPr>
          <w:rFonts w:ascii="Times New Roman" w:eastAsia="Times New Roman" w:hAnsi="Times New Roman" w:cs="Times New Roman"/>
          <w:color w:val="151617"/>
          <w:sz w:val="24"/>
          <w:szCs w:val="24"/>
          <w:highlight w:val="white"/>
        </w:rPr>
        <w:t xml:space="preserve">fine haplotype blocks using an empirical dataset. While the advent of new, computational efficient methods makes it possible to apply these concepts broadly, they (and additional new methods) could benefit from adding features to explore haplotype blocks, </w:t>
      </w:r>
      <w:r>
        <w:rPr>
          <w:rFonts w:ascii="Times New Roman" w:eastAsia="Times New Roman" w:hAnsi="Times New Roman" w:cs="Times New Roman"/>
          <w:color w:val="151617"/>
          <w:sz w:val="24"/>
          <w:szCs w:val="24"/>
          <w:highlight w:val="white"/>
        </w:rPr>
        <w:t xml:space="preserve">as we </w:t>
      </w:r>
      <w:r>
        <w:rPr>
          <w:rFonts w:ascii="Times New Roman" w:eastAsia="Times New Roman" w:hAnsi="Times New Roman" w:cs="Times New Roman"/>
          <w:color w:val="151617"/>
          <w:sz w:val="24"/>
          <w:szCs w:val="24"/>
          <w:highlight w:val="white"/>
        </w:rPr>
        <w:lastRenderedPageBreak/>
        <w:t>define them. Understanding and applying the concept of the haplotype block will be essential to fully exploit long and linked-read sequencing technologies.</w:t>
      </w:r>
    </w:p>
    <w:p w14:paraId="5EF209D6" w14:textId="77777777" w:rsidR="009F3CA3" w:rsidRDefault="00F940D9">
      <w:pPr>
        <w:spacing w:line="360" w:lineRule="auto"/>
        <w:rPr>
          <w:rFonts w:ascii="Times New Roman" w:eastAsia="Times New Roman" w:hAnsi="Times New Roman" w:cs="Times New Roman"/>
          <w:b/>
          <w:color w:val="1C1D1E"/>
          <w:sz w:val="24"/>
          <w:szCs w:val="24"/>
          <w:highlight w:val="white"/>
        </w:rPr>
      </w:pPr>
      <w:r>
        <w:rPr>
          <w:rFonts w:ascii="Times New Roman" w:eastAsia="Times New Roman" w:hAnsi="Times New Roman" w:cs="Times New Roman"/>
          <w:b/>
          <w:color w:val="1C1D1E"/>
          <w:sz w:val="24"/>
          <w:szCs w:val="24"/>
          <w:highlight w:val="white"/>
        </w:rPr>
        <w:t>Keywords</w:t>
      </w:r>
    </w:p>
    <w:p w14:paraId="06704D35"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haplotype block, ancestral recombination graph, haplotype-based methods, coalescent</w:t>
      </w:r>
    </w:p>
    <w:p w14:paraId="1D4EA467"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05B518" w14:textId="77777777" w:rsidR="009F3CA3" w:rsidRDefault="00F940D9">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6" w:name="_tf2wvprlk2uk" w:colFirst="0" w:colLast="0"/>
      <w:bookmarkEnd w:id="6"/>
      <w:r>
        <w:rPr>
          <w:rFonts w:ascii="Times New Roman" w:eastAsia="Times New Roman" w:hAnsi="Times New Roman" w:cs="Times New Roman"/>
          <w:b/>
          <w:color w:val="000000"/>
          <w:sz w:val="24"/>
          <w:szCs w:val="24"/>
        </w:rPr>
        <w:t>Introduction</w:t>
      </w:r>
    </w:p>
    <w:p w14:paraId="0F0143F8" w14:textId="77777777" w:rsidR="009F3CA3" w:rsidRDefault="00F940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breakthroughs of long and linked-read sequencing technologies is the emergence of new methods for obtaining reliable haplotype information for large data sets (Meier et al., 2021). Although most studies of genome-wide variation sti</w:t>
      </w:r>
      <w:r>
        <w:rPr>
          <w:rFonts w:ascii="Times New Roman" w:eastAsia="Times New Roman" w:hAnsi="Times New Roman" w:cs="Times New Roman"/>
          <w:sz w:val="24"/>
          <w:szCs w:val="24"/>
        </w:rPr>
        <w:t xml:space="preserve">ll focus on SNP data, we are approaching the stage where population-scale haplotype information will be widely available for organisms across the tree of life. In light of this shift from site-based to haplotype-based inference, this article considers one </w:t>
      </w:r>
      <w:r>
        <w:rPr>
          <w:rFonts w:ascii="Times New Roman" w:eastAsia="Times New Roman" w:hAnsi="Times New Roman" w:cs="Times New Roman"/>
          <w:sz w:val="24"/>
          <w:szCs w:val="24"/>
        </w:rPr>
        <w:t xml:space="preserve">of the fundamental concepts for haplotype-based inference—the definition of the haplotype block. </w:t>
      </w:r>
    </w:p>
    <w:p w14:paraId="3E994A73" w14:textId="77777777" w:rsidR="009F3CA3" w:rsidRDefault="00F940D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“Haplotype” and “haplotype block” are widely used terms in evolutionary genetics, and have increased in importance across many disciplines (</w:t>
      </w:r>
      <w:proofErr w:type="spellStart"/>
      <w:r>
        <w:rPr>
          <w:rFonts w:ascii="Times New Roman" w:eastAsia="Times New Roman" w:hAnsi="Times New Roman" w:cs="Times New Roman"/>
          <w:sz w:val="24"/>
          <w:szCs w:val="24"/>
        </w:rPr>
        <w:t>Delaneau</w:t>
      </w:r>
      <w:proofErr w:type="spellEnd"/>
      <w:r>
        <w:rPr>
          <w:rFonts w:ascii="Times New Roman" w:eastAsia="Times New Roman" w:hAnsi="Times New Roman" w:cs="Times New Roman"/>
          <w:sz w:val="24"/>
          <w:szCs w:val="24"/>
        </w:rPr>
        <w:t xml:space="preserve"> et al., 2019; International HapMap Consortium, 2005; </w:t>
      </w:r>
      <w:proofErr w:type="spellStart"/>
      <w:r>
        <w:rPr>
          <w:rFonts w:ascii="Times New Roman" w:eastAsia="Times New Roman" w:hAnsi="Times New Roman" w:cs="Times New Roman"/>
          <w:sz w:val="24"/>
          <w:szCs w:val="24"/>
        </w:rPr>
        <w:t>Leitwein</w:t>
      </w:r>
      <w:proofErr w:type="spellEnd"/>
      <w:r>
        <w:rPr>
          <w:rFonts w:ascii="Times New Roman" w:eastAsia="Times New Roman" w:hAnsi="Times New Roman" w:cs="Times New Roman"/>
          <w:sz w:val="24"/>
          <w:szCs w:val="24"/>
        </w:rPr>
        <w:t xml:space="preserve"> et al., 2020). An important, but often overlo</w:t>
      </w:r>
      <w:r>
        <w:rPr>
          <w:rFonts w:ascii="Times New Roman" w:eastAsia="Times New Roman" w:hAnsi="Times New Roman" w:cs="Times New Roman"/>
          <w:sz w:val="24"/>
          <w:szCs w:val="24"/>
        </w:rPr>
        <w:t xml:space="preserve">oked fact, is that populations evolve through changing frequencies of blocks of the genome, </w:t>
      </w:r>
      <w:del w:id="7" w:author="Daria Shipilina" w:date="2022-11-09T09:17:00Z">
        <w:r>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not individual sites. Therefore, we should be most interested in understanding the trajectories of the underlying haplotypes, yet these are often obscured at th</w:t>
      </w:r>
      <w:r>
        <w:rPr>
          <w:rFonts w:ascii="Times New Roman" w:eastAsia="Times New Roman" w:hAnsi="Times New Roman" w:cs="Times New Roman"/>
          <w:sz w:val="24"/>
          <w:szCs w:val="24"/>
        </w:rPr>
        <w:t>e level of SNPs (Castro et al., 2019; Clark, 2004). Thus, disentangling the evolutionary history underlying genomic patterns can be challenging using solely site-based statistics. For example, while whole-genome scans for signatures of selection can reveal</w:t>
      </w:r>
      <w:r>
        <w:rPr>
          <w:rFonts w:ascii="Times New Roman" w:eastAsia="Times New Roman" w:hAnsi="Times New Roman" w:cs="Times New Roman"/>
          <w:sz w:val="24"/>
          <w:szCs w:val="24"/>
        </w:rPr>
        <w:t xml:space="preserve"> individual SNPs associated with fitness differences (</w:t>
      </w:r>
      <w:proofErr w:type="spellStart"/>
      <w:r>
        <w:rPr>
          <w:rFonts w:ascii="Times New Roman" w:eastAsia="Times New Roman" w:hAnsi="Times New Roman" w:cs="Times New Roman"/>
          <w:sz w:val="24"/>
          <w:szCs w:val="24"/>
        </w:rPr>
        <w:t>Poelstra</w:t>
      </w:r>
      <w:proofErr w:type="spellEnd"/>
      <w:r>
        <w:rPr>
          <w:rFonts w:ascii="Times New Roman" w:eastAsia="Times New Roman" w:hAnsi="Times New Roman" w:cs="Times New Roman"/>
          <w:sz w:val="24"/>
          <w:szCs w:val="24"/>
        </w:rPr>
        <w:t xml:space="preserve"> et al., 2014; Tavares et al., 2018), it is extremely difficult to pinpoint the causal variants (</w:t>
      </w:r>
      <w:proofErr w:type="spellStart"/>
      <w:r>
        <w:rPr>
          <w:rFonts w:ascii="Times New Roman" w:eastAsia="Times New Roman" w:hAnsi="Times New Roman" w:cs="Times New Roman"/>
          <w:sz w:val="24"/>
          <w:szCs w:val="24"/>
        </w:rPr>
        <w:t>Burri</w:t>
      </w:r>
      <w:proofErr w:type="spellEnd"/>
      <w:r>
        <w:rPr>
          <w:rFonts w:ascii="Times New Roman" w:eastAsia="Times New Roman" w:hAnsi="Times New Roman" w:cs="Times New Roman"/>
          <w:sz w:val="24"/>
          <w:szCs w:val="24"/>
        </w:rPr>
        <w:t xml:space="preserve">, 2017; Grossman et al., 2010; </w:t>
      </w:r>
      <w:proofErr w:type="spellStart"/>
      <w:r>
        <w:rPr>
          <w:rFonts w:ascii="Times New Roman" w:eastAsia="Times New Roman" w:hAnsi="Times New Roman" w:cs="Times New Roman"/>
          <w:sz w:val="24"/>
          <w:szCs w:val="24"/>
        </w:rPr>
        <w:t>Ravinet</w:t>
      </w:r>
      <w:proofErr w:type="spellEnd"/>
      <w:r>
        <w:rPr>
          <w:rFonts w:ascii="Times New Roman" w:eastAsia="Times New Roman" w:hAnsi="Times New Roman" w:cs="Times New Roman"/>
          <w:sz w:val="24"/>
          <w:szCs w:val="24"/>
        </w:rPr>
        <w:t xml:space="preserve"> et al., 2017; Rockman, 2012; Stankowski et al., 2019;</w:t>
      </w:r>
      <w:r>
        <w:rPr>
          <w:rFonts w:ascii="Times New Roman" w:eastAsia="Times New Roman" w:hAnsi="Times New Roman" w:cs="Times New Roman"/>
          <w:sz w:val="24"/>
          <w:szCs w:val="24"/>
        </w:rPr>
        <w:t xml:space="preserve"> Tavares et al., 2018; Wolf &amp; </w:t>
      </w:r>
      <w:proofErr w:type="spellStart"/>
      <w:r>
        <w:rPr>
          <w:rFonts w:ascii="Times New Roman" w:eastAsia="Times New Roman" w:hAnsi="Times New Roman" w:cs="Times New Roman"/>
          <w:sz w:val="24"/>
          <w:szCs w:val="24"/>
        </w:rPr>
        <w:t>Ellegren</w:t>
      </w:r>
      <w:proofErr w:type="spellEnd"/>
      <w:r>
        <w:rPr>
          <w:rFonts w:ascii="Times New Roman" w:eastAsia="Times New Roman" w:hAnsi="Times New Roman" w:cs="Times New Roman"/>
          <w:sz w:val="24"/>
          <w:szCs w:val="24"/>
        </w:rPr>
        <w:t xml:space="preserve">, 2017). As another example, shifts in polygenic scores from genome-wide association studies (GWAS) can be misinterpreted as signals of selection, as opposed to artefacts of population structure (Berg et al., 2019; </w:t>
      </w:r>
      <w:proofErr w:type="spellStart"/>
      <w:r>
        <w:rPr>
          <w:rFonts w:ascii="Times New Roman" w:eastAsia="Times New Roman" w:hAnsi="Times New Roman" w:cs="Times New Roman"/>
          <w:sz w:val="24"/>
          <w:szCs w:val="24"/>
        </w:rPr>
        <w:t>Nov</w:t>
      </w:r>
      <w:r>
        <w:rPr>
          <w:rFonts w:ascii="Times New Roman" w:eastAsia="Times New Roman" w:hAnsi="Times New Roman" w:cs="Times New Roman"/>
          <w:sz w:val="24"/>
          <w:szCs w:val="24"/>
        </w:rPr>
        <w:t>embre</w:t>
      </w:r>
      <w:proofErr w:type="spellEnd"/>
      <w:r>
        <w:rPr>
          <w:rFonts w:ascii="Times New Roman" w:eastAsia="Times New Roman" w:hAnsi="Times New Roman" w:cs="Times New Roman"/>
          <w:sz w:val="24"/>
          <w:szCs w:val="24"/>
        </w:rPr>
        <w:t xml:space="preserve"> &amp; Barton, 2018; Sella &amp; Barton, 2019), which often leave clearer signatures in shared haplotype structure. Similarly, methods for estimating population density and gene flow struggle to distinguish among a virtually infinite number of possible </w:t>
      </w:r>
      <w:r>
        <w:rPr>
          <w:rFonts w:ascii="Times New Roman" w:eastAsia="Times New Roman" w:hAnsi="Times New Roman" w:cs="Times New Roman"/>
          <w:sz w:val="24"/>
          <w:szCs w:val="24"/>
        </w:rPr>
        <w:lastRenderedPageBreak/>
        <w:t>popula</w:t>
      </w:r>
      <w:r>
        <w:rPr>
          <w:rFonts w:ascii="Times New Roman" w:eastAsia="Times New Roman" w:hAnsi="Times New Roman" w:cs="Times New Roman"/>
          <w:sz w:val="24"/>
          <w:szCs w:val="24"/>
        </w:rPr>
        <w:t>tion structures, made worse by assuming independence between SNPs, rather than haplotypes</w:t>
      </w:r>
      <w:del w:id="8" w:author="Daria Shipilina" w:date="2022-11-09T09:18: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(Richardson et al., 2016; Sousa et al., 2011; Whitlock &amp; </w:t>
      </w:r>
      <w:proofErr w:type="spellStart"/>
      <w:r>
        <w:rPr>
          <w:rFonts w:ascii="Times New Roman" w:eastAsia="Times New Roman" w:hAnsi="Times New Roman" w:cs="Times New Roman"/>
          <w:sz w:val="24"/>
          <w:szCs w:val="24"/>
        </w:rPr>
        <w:t>Mccauley</w:t>
      </w:r>
      <w:proofErr w:type="spellEnd"/>
      <w:r>
        <w:rPr>
          <w:rFonts w:ascii="Times New Roman" w:eastAsia="Times New Roman" w:hAnsi="Times New Roman" w:cs="Times New Roman"/>
          <w:sz w:val="24"/>
          <w:szCs w:val="24"/>
        </w:rPr>
        <w:t>, 1999).</w:t>
      </w:r>
    </w:p>
    <w:p w14:paraId="19C9F0F3" w14:textId="77777777" w:rsidR="009F3CA3" w:rsidRDefault="00F940D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accounting for haplotype structure, it should be possible to make inferences more accur</w:t>
      </w:r>
      <w:r>
        <w:rPr>
          <w:rFonts w:ascii="Times New Roman" w:eastAsia="Times New Roman" w:hAnsi="Times New Roman" w:cs="Times New Roman"/>
          <w:sz w:val="24"/>
          <w:szCs w:val="24"/>
        </w:rPr>
        <w:t xml:space="preserve">ate and more efficient. Haplotypes carry information not only from </w:t>
      </w:r>
      <w:r>
        <w:rPr>
          <w:rFonts w:ascii="Times New Roman" w:eastAsia="Times New Roman" w:hAnsi="Times New Roman" w:cs="Times New Roman"/>
          <w:i/>
          <w:sz w:val="24"/>
          <w:szCs w:val="24"/>
        </w:rPr>
        <w:t>mutation</w:t>
      </w:r>
      <w:r>
        <w:rPr>
          <w:rFonts w:ascii="Times New Roman" w:eastAsia="Times New Roman" w:hAnsi="Times New Roman" w:cs="Times New Roman"/>
          <w:sz w:val="24"/>
          <w:szCs w:val="24"/>
        </w:rPr>
        <w:t xml:space="preserve"> but also from </w:t>
      </w:r>
      <w:r>
        <w:rPr>
          <w:rFonts w:ascii="Times New Roman" w:eastAsia="Times New Roman" w:hAnsi="Times New Roman" w:cs="Times New Roman"/>
          <w:i/>
          <w:sz w:val="24"/>
          <w:szCs w:val="24"/>
        </w:rPr>
        <w:t>recombination</w:t>
      </w:r>
      <w:r>
        <w:rPr>
          <w:rFonts w:ascii="Times New Roman" w:eastAsia="Times New Roman" w:hAnsi="Times New Roman" w:cs="Times New Roman"/>
          <w:sz w:val="24"/>
          <w:szCs w:val="24"/>
        </w:rPr>
        <w:t xml:space="preserve">, which provides an additional ‘clock’ that can help </w:t>
      </w:r>
      <w:del w:id="9" w:author="Daria Shipilina" w:date="2022-11-09T09:19:00Z">
        <w:r>
          <w:rPr>
            <w:rFonts w:ascii="Times New Roman" w:eastAsia="Times New Roman" w:hAnsi="Times New Roman" w:cs="Times New Roman"/>
            <w:sz w:val="24"/>
            <w:szCs w:val="24"/>
          </w:rPr>
          <w:delText xml:space="preserve">to </w:delText>
        </w:r>
      </w:del>
      <w:r>
        <w:rPr>
          <w:rFonts w:ascii="Times New Roman" w:eastAsia="Times New Roman" w:hAnsi="Times New Roman" w:cs="Times New Roman"/>
          <w:sz w:val="24"/>
          <w:szCs w:val="24"/>
        </w:rPr>
        <w:t>reveal past events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Ralph &amp; Coop, 2013). Primarily for these reasons, there has been a steady increase in analytic</w:t>
      </w:r>
      <w:ins w:id="10" w:author="Daria Shipilina" w:date="2022-11-09T09:19:00Z">
        <w:r>
          <w:rPr>
            <w:rFonts w:ascii="Times New Roman" w:eastAsia="Times New Roman" w:hAnsi="Times New Roman" w:cs="Times New Roman"/>
            <w:sz w:val="24"/>
            <w:szCs w:val="24"/>
          </w:rPr>
          <w:t>al</w:t>
        </w:r>
      </w:ins>
      <w:r>
        <w:rPr>
          <w:rFonts w:ascii="Times New Roman" w:eastAsia="Times New Roman" w:hAnsi="Times New Roman" w:cs="Times New Roman"/>
          <w:sz w:val="24"/>
          <w:szCs w:val="24"/>
        </w:rPr>
        <w:t xml:space="preserve"> methods that aim to infer haplotype structure from sequence data, or that exploit haplotype structure to make inferences about selectio</w:t>
      </w:r>
      <w:r>
        <w:rPr>
          <w:rFonts w:ascii="Times New Roman" w:eastAsia="Times New Roman" w:hAnsi="Times New Roman" w:cs="Times New Roman"/>
          <w:sz w:val="24"/>
          <w:szCs w:val="24"/>
        </w:rPr>
        <w:t xml:space="preserve">n, gene flow, and population structure. </w:t>
      </w:r>
    </w:p>
    <w:p w14:paraId="732D6594" w14:textId="77777777" w:rsidR="009F3CA3" w:rsidRDefault="00F940D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there has been significant progress toward the broader use of haplotype information in empirical studies (see overview in </w:t>
      </w:r>
      <w:del w:id="11" w:author="Daria Shipilina" w:date="2022-11-09T09:19:00Z">
        <w:r>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Box 3), much of this lacks a unifying concept across fields spanning evolutionar</w:t>
      </w:r>
      <w:r>
        <w:rPr>
          <w:rFonts w:ascii="Times New Roman" w:eastAsia="Times New Roman" w:hAnsi="Times New Roman" w:cs="Times New Roman"/>
          <w:sz w:val="24"/>
          <w:szCs w:val="24"/>
        </w:rPr>
        <w:t>y and conservation genetics (</w:t>
      </w:r>
      <w:proofErr w:type="spellStart"/>
      <w:r>
        <w:rPr>
          <w:rFonts w:ascii="Times New Roman" w:eastAsia="Times New Roman" w:hAnsi="Times New Roman" w:cs="Times New Roman"/>
          <w:sz w:val="24"/>
          <w:szCs w:val="24"/>
        </w:rPr>
        <w:t>Leitwein</w:t>
      </w:r>
      <w:proofErr w:type="spellEnd"/>
      <w:r>
        <w:rPr>
          <w:rFonts w:ascii="Times New Roman" w:eastAsia="Times New Roman" w:hAnsi="Times New Roman" w:cs="Times New Roman"/>
          <w:sz w:val="24"/>
          <w:szCs w:val="24"/>
        </w:rPr>
        <w:t xml:space="preserve"> et al., 2020), human and medical genetics (Crawford &amp; Nickerson, 2005), and animal and plant breeding (Bhat et al., 2021; </w:t>
      </w:r>
      <w:proofErr w:type="spellStart"/>
      <w:r>
        <w:rPr>
          <w:rFonts w:ascii="Times New Roman" w:eastAsia="Times New Roman" w:hAnsi="Times New Roman" w:cs="Times New Roman"/>
          <w:sz w:val="24"/>
          <w:szCs w:val="24"/>
        </w:rPr>
        <w:t>Mészáros</w:t>
      </w:r>
      <w:proofErr w:type="spellEnd"/>
      <w:r>
        <w:rPr>
          <w:rFonts w:ascii="Times New Roman" w:eastAsia="Times New Roman" w:hAnsi="Times New Roman" w:cs="Times New Roman"/>
          <w:sz w:val="24"/>
          <w:szCs w:val="24"/>
        </w:rPr>
        <w:t xml:space="preserve"> et al., 2021). There is thus often little consensus on how haplotype blocks are defined</w:t>
      </w:r>
      <w:r>
        <w:rPr>
          <w:rFonts w:ascii="Times New Roman" w:eastAsia="Times New Roman" w:hAnsi="Times New Roman" w:cs="Times New Roman"/>
          <w:sz w:val="24"/>
          <w:szCs w:val="24"/>
        </w:rPr>
        <w:t>, which complicates comparison of results. Worse, it may preclude insights that may otherwise arise from spotting commonalities that emerge under vastly different population parameters.</w:t>
      </w:r>
    </w:p>
    <w:p w14:paraId="2F9ECDA9" w14:textId="77777777" w:rsidR="009F3CA3" w:rsidRDefault="00F940D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Motivated by the arrival of powerful new datasets and analysis methods</w:t>
      </w:r>
      <w:r>
        <w:rPr>
          <w:rFonts w:ascii="Times New Roman" w:eastAsia="Times New Roman" w:hAnsi="Times New Roman" w:cs="Times New Roman"/>
          <w:sz w:val="24"/>
          <w:szCs w:val="24"/>
        </w:rPr>
        <w:t>, the main goal of this paper is to examine the fundamental definition of the haplotype block. We propose a definition of haplotype block based on the full genealogy, represented by the Ancestral Recombination Graph (ARG). Using simulations of simple but g</w:t>
      </w:r>
      <w:r>
        <w:rPr>
          <w:rFonts w:ascii="Times New Roman" w:eastAsia="Times New Roman" w:hAnsi="Times New Roman" w:cs="Times New Roman"/>
          <w:sz w:val="24"/>
          <w:szCs w:val="24"/>
        </w:rPr>
        <w:t>eneral scenarios, we explore how the characteristics of haplotype blocks relate to the origin of the samples and segregating SNP variation. We then discuss how the proposed definition relates to practical inference methods and their applications in large-s</w:t>
      </w:r>
      <w:r>
        <w:rPr>
          <w:rFonts w:ascii="Times New Roman" w:eastAsia="Times New Roman" w:hAnsi="Times New Roman" w:cs="Times New Roman"/>
          <w:sz w:val="24"/>
          <w:szCs w:val="24"/>
        </w:rPr>
        <w:t>cale population studies. We consider how different methods make use of haplotype information and infer haplotype blocks, their underlying assumptions and respective limitations.</w:t>
      </w:r>
    </w:p>
    <w:p w14:paraId="7A449FA3"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AD28DA" w14:textId="77777777" w:rsidR="009F3CA3" w:rsidRDefault="00F940D9">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12" w:name="_rnbijex779ie" w:colFirst="0" w:colLast="0"/>
      <w:bookmarkEnd w:id="12"/>
      <w:r>
        <w:rPr>
          <w:rFonts w:ascii="Times New Roman" w:eastAsia="Times New Roman" w:hAnsi="Times New Roman" w:cs="Times New Roman"/>
          <w:b/>
          <w:color w:val="000000"/>
          <w:sz w:val="24"/>
          <w:szCs w:val="24"/>
        </w:rPr>
        <w:t>Defining haplotype blocks</w:t>
      </w:r>
    </w:p>
    <w:p w14:paraId="4F04F7C1" w14:textId="77777777" w:rsidR="009F3CA3" w:rsidRDefault="00F940D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haplotype has a clear definition: it is simply a</w:t>
      </w:r>
      <w:r>
        <w:rPr>
          <w:rFonts w:ascii="Times New Roman" w:eastAsia="Times New Roman" w:hAnsi="Times New Roman" w:cs="Times New Roman"/>
          <w:sz w:val="24"/>
          <w:szCs w:val="24"/>
          <w:highlight w:val="white"/>
        </w:rPr>
        <w:t xml:space="preserve"> haploid genotype (for example, the genotype of the sperm or egg). In contrast, the term “haplotype block" is used widely, but in many different ways (Al </w:t>
      </w:r>
      <w:proofErr w:type="spellStart"/>
      <w:r>
        <w:rPr>
          <w:rFonts w:ascii="Times New Roman" w:eastAsia="Times New Roman" w:hAnsi="Times New Roman" w:cs="Times New Roman"/>
          <w:sz w:val="24"/>
          <w:szCs w:val="24"/>
          <w:highlight w:val="white"/>
        </w:rPr>
        <w:t>Bkhetan</w:t>
      </w:r>
      <w:proofErr w:type="spellEnd"/>
      <w:r>
        <w:rPr>
          <w:rFonts w:ascii="Times New Roman" w:eastAsia="Times New Roman" w:hAnsi="Times New Roman" w:cs="Times New Roman"/>
          <w:sz w:val="24"/>
          <w:szCs w:val="24"/>
          <w:highlight w:val="white"/>
        </w:rPr>
        <w:t xml:space="preserve"> et al., 2019; Clark, 2004; International HapMap Consortium, 2005; Schwartz et al., 2003; </w:t>
      </w:r>
      <w:proofErr w:type="spellStart"/>
      <w:r>
        <w:rPr>
          <w:rFonts w:ascii="Times New Roman" w:eastAsia="Times New Roman" w:hAnsi="Times New Roman" w:cs="Times New Roman"/>
          <w:sz w:val="24"/>
          <w:szCs w:val="24"/>
          <w:highlight w:val="white"/>
        </w:rPr>
        <w:t>Taliu</w:t>
      </w:r>
      <w:r>
        <w:rPr>
          <w:rFonts w:ascii="Times New Roman" w:eastAsia="Times New Roman" w:hAnsi="Times New Roman" w:cs="Times New Roman"/>
          <w:sz w:val="24"/>
          <w:szCs w:val="24"/>
          <w:highlight w:val="white"/>
        </w:rPr>
        <w:t>n</w:t>
      </w:r>
      <w:proofErr w:type="spellEnd"/>
      <w:r>
        <w:rPr>
          <w:rFonts w:ascii="Times New Roman" w:eastAsia="Times New Roman" w:hAnsi="Times New Roman" w:cs="Times New Roman"/>
          <w:sz w:val="24"/>
          <w:szCs w:val="24"/>
          <w:highlight w:val="white"/>
        </w:rPr>
        <w:t xml:space="preserve"> et al., 2014; Zhang et al., 2002). Since haplotype structure arises through segregation and recombination, our understanding of “haplotype blocks” must depend on the </w:t>
      </w:r>
      <w:r>
        <w:rPr>
          <w:rFonts w:ascii="Times New Roman" w:eastAsia="Times New Roman" w:hAnsi="Times New Roman" w:cs="Times New Roman"/>
          <w:sz w:val="24"/>
          <w:szCs w:val="24"/>
          <w:highlight w:val="white"/>
        </w:rPr>
        <w:lastRenderedPageBreak/>
        <w:t>processes of coalescence and recombination that generate it in the first place. With thi</w:t>
      </w:r>
      <w:r>
        <w:rPr>
          <w:rFonts w:ascii="Times New Roman" w:eastAsia="Times New Roman" w:hAnsi="Times New Roman" w:cs="Times New Roman"/>
          <w:sz w:val="24"/>
          <w:szCs w:val="24"/>
          <w:highlight w:val="white"/>
        </w:rPr>
        <w:t xml:space="preserve">s in mind, we contrast alternative definitions, and settle on one, which is based on branches in the underlying genealogy. </w:t>
      </w:r>
    </w:p>
    <w:p w14:paraId="0CA188AC" w14:textId="77777777" w:rsidR="009F3CA3" w:rsidRDefault="00F940D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 sequence data, we usually observe the diploid genotypes; resolving them into the two haploid genotypes is termed "pha</w:t>
      </w:r>
      <w:r>
        <w:rPr>
          <w:rFonts w:ascii="Times New Roman" w:eastAsia="Times New Roman" w:hAnsi="Times New Roman" w:cs="Times New Roman"/>
          <w:sz w:val="24"/>
          <w:szCs w:val="24"/>
          <w:highlight w:val="white"/>
        </w:rPr>
        <w:t xml:space="preserve">sing". With </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heterozygous sites, there are 2</w:t>
      </w:r>
      <w:r>
        <w:rPr>
          <w:rFonts w:ascii="Times New Roman" w:eastAsia="Times New Roman" w:hAnsi="Times New Roman" w:cs="Times New Roman"/>
          <w:sz w:val="24"/>
          <w:szCs w:val="24"/>
          <w:highlight w:val="white"/>
          <w:vertAlign w:val="superscript"/>
        </w:rPr>
        <w:t>n</w:t>
      </w:r>
      <w:r>
        <w:rPr>
          <w:rFonts w:ascii="Times New Roman" w:eastAsia="Times New Roman" w:hAnsi="Times New Roman" w:cs="Times New Roman"/>
          <w:sz w:val="24"/>
          <w:szCs w:val="24"/>
          <w:highlight w:val="white"/>
        </w:rPr>
        <w:t xml:space="preserve"> possible pairs of haplotypes - more than a million with just </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 20. However, in real populations there are usually far fewer haplotypes, due to linkage disequilibrium (LD) across polymorphic sites, which produces strong haplotype structure. This allows “statistical phasing”, through which one reconciles diploid geno</w:t>
      </w:r>
      <w:r>
        <w:rPr>
          <w:rFonts w:ascii="Times New Roman" w:eastAsia="Times New Roman" w:hAnsi="Times New Roman" w:cs="Times New Roman"/>
          <w:sz w:val="24"/>
          <w:szCs w:val="24"/>
          <w:highlight w:val="white"/>
        </w:rPr>
        <w:t xml:space="preserve">types into the underlying haplotype pair </w:t>
      </w:r>
      <w:r>
        <w:rPr>
          <w:rFonts w:ascii="Times New Roman" w:eastAsia="Times New Roman" w:hAnsi="Times New Roman" w:cs="Times New Roman"/>
          <w:sz w:val="24"/>
          <w:szCs w:val="24"/>
        </w:rPr>
        <w:t xml:space="preserve">(Browning &amp; Browning, 2011). </w:t>
      </w:r>
      <w:r>
        <w:rPr>
          <w:rFonts w:ascii="Times New Roman" w:eastAsia="Times New Roman" w:hAnsi="Times New Roman" w:cs="Times New Roman"/>
          <w:sz w:val="24"/>
          <w:szCs w:val="24"/>
          <w:highlight w:val="white"/>
        </w:rPr>
        <w:t>Looking across individuals in larger genotype panels, the more frequent haplotypes often appear as stretches of shared, “banded” blocks of SNPs (Fig. 1A). This can be especially striking</w:t>
      </w:r>
      <w:r>
        <w:rPr>
          <w:rFonts w:ascii="Times New Roman" w:eastAsia="Times New Roman" w:hAnsi="Times New Roman" w:cs="Times New Roman"/>
          <w:sz w:val="24"/>
          <w:szCs w:val="24"/>
          <w:highlight w:val="white"/>
        </w:rPr>
        <w:t xml:space="preserve"> when different haplotypes become fixed across populations, which can produce block-like patterns in data even when individual haplotypes cannot be observed (Fig. 1B); in some cases, they have been referred to as ‘haploblocks’ (</w:t>
      </w:r>
      <w:proofErr w:type="spellStart"/>
      <w:r>
        <w:rPr>
          <w:rFonts w:ascii="Times New Roman" w:eastAsia="Times New Roman" w:hAnsi="Times New Roman" w:cs="Times New Roman"/>
          <w:sz w:val="24"/>
          <w:szCs w:val="24"/>
          <w:highlight w:val="white"/>
        </w:rPr>
        <w:t>Todesco</w:t>
      </w:r>
      <w:proofErr w:type="spellEnd"/>
      <w:r>
        <w:rPr>
          <w:rFonts w:ascii="Times New Roman" w:eastAsia="Times New Roman" w:hAnsi="Times New Roman" w:cs="Times New Roman"/>
          <w:sz w:val="24"/>
          <w:szCs w:val="24"/>
          <w:highlight w:val="white"/>
        </w:rPr>
        <w:t xml:space="preserve"> et al., 2020).</w:t>
      </w:r>
    </w:p>
    <w:p w14:paraId="2C04F4FE"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Whils</w:t>
      </w:r>
      <w:r>
        <w:rPr>
          <w:rFonts w:ascii="Times New Roman" w:eastAsia="Times New Roman" w:hAnsi="Times New Roman" w:cs="Times New Roman"/>
          <w:sz w:val="24"/>
          <w:szCs w:val="24"/>
          <w:highlight w:val="white"/>
        </w:rPr>
        <w:t>t a block-like structure may be apparent within empirical genetic data, we argue here that there should be a more fundamental definition of haplotype block, based on the true ancestry of the sequences, independent of the mutations that generated observable</w:t>
      </w:r>
      <w:r>
        <w:rPr>
          <w:rFonts w:ascii="Times New Roman" w:eastAsia="Times New Roman" w:hAnsi="Times New Roman" w:cs="Times New Roman"/>
          <w:sz w:val="24"/>
          <w:szCs w:val="24"/>
          <w:highlight w:val="white"/>
        </w:rPr>
        <w:t xml:space="preserve"> SNPs. Thus, we separate the </w:t>
      </w:r>
      <w:r>
        <w:rPr>
          <w:rFonts w:ascii="Times New Roman" w:eastAsia="Times New Roman" w:hAnsi="Times New Roman" w:cs="Times New Roman"/>
          <w:i/>
          <w:sz w:val="24"/>
          <w:szCs w:val="24"/>
          <w:highlight w:val="white"/>
        </w:rPr>
        <w:t>definition</w:t>
      </w:r>
      <w:r>
        <w:rPr>
          <w:rFonts w:ascii="Times New Roman" w:eastAsia="Times New Roman" w:hAnsi="Times New Roman" w:cs="Times New Roman"/>
          <w:sz w:val="24"/>
          <w:szCs w:val="24"/>
          <w:highlight w:val="white"/>
        </w:rPr>
        <w:t xml:space="preserve"> of haplotype blocks from the </w:t>
      </w:r>
      <w:r>
        <w:rPr>
          <w:rFonts w:ascii="Times New Roman" w:eastAsia="Times New Roman" w:hAnsi="Times New Roman" w:cs="Times New Roman"/>
          <w:i/>
          <w:sz w:val="24"/>
          <w:szCs w:val="24"/>
          <w:highlight w:val="white"/>
        </w:rPr>
        <w:t>estimation</w:t>
      </w:r>
      <w:r>
        <w:rPr>
          <w:rFonts w:ascii="Times New Roman" w:eastAsia="Times New Roman" w:hAnsi="Times New Roman" w:cs="Times New Roman"/>
          <w:sz w:val="24"/>
          <w:szCs w:val="24"/>
          <w:highlight w:val="white"/>
        </w:rPr>
        <w:t xml:space="preserve"> of these blocks from actual data. </w:t>
      </w:r>
    </w:p>
    <w:p w14:paraId="55378B30"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have been previous attempts at defining haplotype blocks via the classical concept of identity by descent (Carmi et al., 2013; </w:t>
      </w:r>
      <w:proofErr w:type="spellStart"/>
      <w:r>
        <w:rPr>
          <w:rFonts w:ascii="Times New Roman" w:eastAsia="Times New Roman" w:hAnsi="Times New Roman" w:cs="Times New Roman"/>
          <w:sz w:val="24"/>
          <w:szCs w:val="24"/>
          <w:highlight w:val="white"/>
        </w:rPr>
        <w:t>Hartl</w:t>
      </w:r>
      <w:proofErr w:type="spellEnd"/>
      <w:r>
        <w:rPr>
          <w:rFonts w:ascii="Times New Roman" w:eastAsia="Times New Roman" w:hAnsi="Times New Roman" w:cs="Times New Roman"/>
          <w:sz w:val="24"/>
          <w:szCs w:val="24"/>
          <w:highlight w:val="white"/>
        </w:rPr>
        <w:t xml:space="preserve"> et</w:t>
      </w:r>
      <w:r>
        <w:rPr>
          <w:rFonts w:ascii="Times New Roman" w:eastAsia="Times New Roman" w:hAnsi="Times New Roman" w:cs="Times New Roman"/>
          <w:sz w:val="24"/>
          <w:szCs w:val="24"/>
          <w:highlight w:val="white"/>
        </w:rPr>
        <w:t xml:space="preserve"> al., 1997; Thompson, 2013). Imagine an initial population, where each founder genome is labelled by a different </w:t>
      </w:r>
      <w:proofErr w:type="spellStart"/>
      <w:r>
        <w:rPr>
          <w:rFonts w:ascii="Times New Roman" w:eastAsia="Times New Roman" w:hAnsi="Times New Roman" w:cs="Times New Roman"/>
          <w:sz w:val="24"/>
          <w:szCs w:val="24"/>
          <w:highlight w:val="white"/>
        </w:rPr>
        <w:t>colour</w:t>
      </w:r>
      <w:proofErr w:type="spellEnd"/>
      <w:r>
        <w:rPr>
          <w:rFonts w:ascii="Times New Roman" w:eastAsia="Times New Roman" w:hAnsi="Times New Roman" w:cs="Times New Roman"/>
          <w:sz w:val="24"/>
          <w:szCs w:val="24"/>
          <w:highlight w:val="white"/>
        </w:rPr>
        <w:t>. At some later time, each region of the genome must derive from one or other founder, and so will appear as a mosaic of blocks of differ</w:t>
      </w:r>
      <w:r>
        <w:rPr>
          <w:rFonts w:ascii="Times New Roman" w:eastAsia="Times New Roman" w:hAnsi="Times New Roman" w:cs="Times New Roman"/>
          <w:sz w:val="24"/>
          <w:szCs w:val="24"/>
          <w:highlight w:val="white"/>
        </w:rPr>
        <w:t xml:space="preserve">ent </w:t>
      </w:r>
      <w:proofErr w:type="spellStart"/>
      <w:r>
        <w:rPr>
          <w:rFonts w:ascii="Times New Roman" w:eastAsia="Times New Roman" w:hAnsi="Times New Roman" w:cs="Times New Roman"/>
          <w:sz w:val="24"/>
          <w:szCs w:val="24"/>
          <w:highlight w:val="white"/>
        </w:rPr>
        <w:t>colours</w:t>
      </w:r>
      <w:proofErr w:type="spellEnd"/>
      <w:r>
        <w:rPr>
          <w:rFonts w:ascii="Times New Roman" w:eastAsia="Times New Roman" w:hAnsi="Times New Roman" w:cs="Times New Roman"/>
          <w:sz w:val="24"/>
          <w:szCs w:val="24"/>
          <w:highlight w:val="white"/>
        </w:rPr>
        <w:t>, each corresponding to their ancestors. This naturally defines blocks that descend from a given set of founders (Fig. 2). Fisher (1954) showed that the junctions between IBD blocks segregate like Mendelian variants, and used this idea to unders</w:t>
      </w:r>
      <w:r>
        <w:rPr>
          <w:rFonts w:ascii="Times New Roman" w:eastAsia="Times New Roman" w:hAnsi="Times New Roman" w:cs="Times New Roman"/>
          <w:sz w:val="24"/>
          <w:szCs w:val="24"/>
          <w:highlight w:val="white"/>
        </w:rPr>
        <w:t xml:space="preserve">tand the distribution of runs of homozygosity. </w:t>
      </w:r>
    </w:p>
    <w:p w14:paraId="4EE3A540"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artificial populations, we can now sequence the founders, and thus directly observe blocks defined in this way (Lundberg et al., 2017; </w:t>
      </w:r>
      <w:proofErr w:type="spellStart"/>
      <w:r>
        <w:rPr>
          <w:rFonts w:ascii="Times New Roman" w:eastAsia="Times New Roman" w:hAnsi="Times New Roman" w:cs="Times New Roman"/>
          <w:sz w:val="24"/>
          <w:szCs w:val="24"/>
          <w:highlight w:val="white"/>
        </w:rPr>
        <w:t>Otte</w:t>
      </w:r>
      <w:proofErr w:type="spellEnd"/>
      <w:r>
        <w:rPr>
          <w:rFonts w:ascii="Times New Roman" w:eastAsia="Times New Roman" w:hAnsi="Times New Roman" w:cs="Times New Roman"/>
          <w:sz w:val="24"/>
          <w:szCs w:val="24"/>
          <w:highlight w:val="white"/>
        </w:rPr>
        <w:t xml:space="preserve"> &amp; </w:t>
      </w:r>
      <w:proofErr w:type="spellStart"/>
      <w:r>
        <w:rPr>
          <w:rFonts w:ascii="Times New Roman" w:eastAsia="Times New Roman" w:hAnsi="Times New Roman" w:cs="Times New Roman"/>
          <w:sz w:val="24"/>
          <w:szCs w:val="24"/>
          <w:highlight w:val="white"/>
        </w:rPr>
        <w:t>Schlötterer</w:t>
      </w:r>
      <w:proofErr w:type="spellEnd"/>
      <w:r>
        <w:rPr>
          <w:rFonts w:ascii="Times New Roman" w:eastAsia="Times New Roman" w:hAnsi="Times New Roman" w:cs="Times New Roman"/>
          <w:sz w:val="24"/>
          <w:szCs w:val="24"/>
          <w:highlight w:val="white"/>
        </w:rPr>
        <w:t xml:space="preserve">, 2021; </w:t>
      </w:r>
      <w:proofErr w:type="spellStart"/>
      <w:r>
        <w:rPr>
          <w:rFonts w:ascii="Times New Roman" w:eastAsia="Times New Roman" w:hAnsi="Times New Roman" w:cs="Times New Roman"/>
          <w:sz w:val="24"/>
          <w:szCs w:val="24"/>
          <w:highlight w:val="white"/>
        </w:rPr>
        <w:t>Wallberg</w:t>
      </w:r>
      <w:proofErr w:type="spellEnd"/>
      <w:r>
        <w:rPr>
          <w:rFonts w:ascii="Times New Roman" w:eastAsia="Times New Roman" w:hAnsi="Times New Roman" w:cs="Times New Roman"/>
          <w:sz w:val="24"/>
          <w:szCs w:val="24"/>
          <w:highlight w:val="white"/>
        </w:rPr>
        <w:t xml:space="preserve"> et al., 2017). Moreover, if we disr</w:t>
      </w:r>
      <w:r>
        <w:rPr>
          <w:rFonts w:ascii="Times New Roman" w:eastAsia="Times New Roman" w:hAnsi="Times New Roman" w:cs="Times New Roman"/>
          <w:sz w:val="24"/>
          <w:szCs w:val="24"/>
          <w:highlight w:val="white"/>
        </w:rPr>
        <w:t>egard new mutations, the evolutionary processes subsequent to the founding of the population are entirely described by the block structure. Identity-by-descent is usually defined with respect to a specific ancestral reference population. However, for natur</w:t>
      </w:r>
      <w:r>
        <w:rPr>
          <w:rFonts w:ascii="Times New Roman" w:eastAsia="Times New Roman" w:hAnsi="Times New Roman" w:cs="Times New Roman"/>
          <w:sz w:val="24"/>
          <w:szCs w:val="24"/>
          <w:highlight w:val="white"/>
        </w:rPr>
        <w:t xml:space="preserve">al populations, </w:t>
      </w:r>
      <w:r>
        <w:rPr>
          <w:rFonts w:ascii="Times New Roman" w:eastAsia="Times New Roman" w:hAnsi="Times New Roman" w:cs="Times New Roman"/>
          <w:sz w:val="24"/>
          <w:szCs w:val="24"/>
          <w:highlight w:val="white"/>
        </w:rPr>
        <w:lastRenderedPageBreak/>
        <w:t>there is no obvious reference population, so the block structure will vary depending on our arbitrary choice of founders at an arbitrary time point (</w:t>
      </w:r>
      <w:ins w:id="13" w:author="Daria Shipilina" w:date="2022-10-18T13:18:00Z">
        <w:r>
          <w:rPr>
            <w:rFonts w:ascii="Times New Roman" w:eastAsia="Times New Roman" w:hAnsi="Times New Roman" w:cs="Times New Roman"/>
            <w:sz w:val="24"/>
            <w:szCs w:val="24"/>
            <w:highlight w:val="white"/>
          </w:rPr>
          <w:t>Fig.</w:t>
        </w:r>
      </w:ins>
      <w:del w:id="14" w:author="Daria Shipilina" w:date="2022-10-18T13:18:00Z">
        <w:r>
          <w:rPr>
            <w:rFonts w:ascii="Times New Roman" w:eastAsia="Times New Roman" w:hAnsi="Times New Roman" w:cs="Times New Roman"/>
            <w:sz w:val="24"/>
            <w:szCs w:val="24"/>
            <w:highlight w:val="white"/>
          </w:rPr>
          <w:delText xml:space="preserve">Figure </w:delText>
        </w:r>
      </w:del>
      <w:r>
        <w:rPr>
          <w:rFonts w:ascii="Times New Roman" w:eastAsia="Times New Roman" w:hAnsi="Times New Roman" w:cs="Times New Roman"/>
          <w:sz w:val="24"/>
          <w:szCs w:val="24"/>
          <w:highlight w:val="white"/>
        </w:rPr>
        <w:t xml:space="preserve">2); this </w:t>
      </w:r>
      <w:ins w:id="15" w:author="Daria Shipilina" w:date="2022-11-09T09:35:00Z">
        <w:r>
          <w:rPr>
            <w:rFonts w:ascii="Times New Roman" w:eastAsia="Times New Roman" w:hAnsi="Times New Roman" w:cs="Times New Roman"/>
            <w:sz w:val="24"/>
            <w:szCs w:val="24"/>
            <w:highlight w:val="white"/>
          </w:rPr>
          <w:t xml:space="preserve">complicates </w:t>
        </w:r>
      </w:ins>
      <w:del w:id="16" w:author="Daria Shipilina" w:date="2022-11-09T09:35:00Z">
        <w:r>
          <w:rPr>
            <w:rFonts w:ascii="Times New Roman" w:eastAsia="Times New Roman" w:hAnsi="Times New Roman" w:cs="Times New Roman"/>
            <w:sz w:val="24"/>
            <w:szCs w:val="24"/>
            <w:highlight w:val="white"/>
          </w:rPr>
          <w:delText xml:space="preserve">makes </w:delText>
        </w:r>
      </w:del>
      <w:r>
        <w:rPr>
          <w:rFonts w:ascii="Times New Roman" w:eastAsia="Times New Roman" w:hAnsi="Times New Roman" w:cs="Times New Roman"/>
          <w:sz w:val="24"/>
          <w:szCs w:val="24"/>
          <w:highlight w:val="white"/>
        </w:rPr>
        <w:t>the common practice of representing contemporary samp</w:t>
      </w:r>
      <w:r>
        <w:rPr>
          <w:rFonts w:ascii="Times New Roman" w:eastAsia="Times New Roman" w:hAnsi="Times New Roman" w:cs="Times New Roman"/>
          <w:sz w:val="24"/>
          <w:szCs w:val="24"/>
          <w:highlight w:val="white"/>
        </w:rPr>
        <w:t xml:space="preserve">les by admixture between well-mixed founder populations </w:t>
      </w:r>
      <w:del w:id="17" w:author="Daria Shipilina" w:date="2022-11-09T09:35:00Z">
        <w:r>
          <w:rPr>
            <w:rFonts w:ascii="Times New Roman" w:eastAsia="Times New Roman" w:hAnsi="Times New Roman" w:cs="Times New Roman"/>
            <w:sz w:val="24"/>
            <w:szCs w:val="24"/>
            <w:highlight w:val="white"/>
          </w:rPr>
          <w:delText xml:space="preserve">questionable </w:delText>
        </w:r>
      </w:del>
      <w:r>
        <w:rPr>
          <w:rFonts w:ascii="Times New Roman" w:eastAsia="Times New Roman" w:hAnsi="Times New Roman" w:cs="Times New Roman"/>
          <w:sz w:val="24"/>
          <w:szCs w:val="24"/>
          <w:highlight w:val="white"/>
        </w:rPr>
        <w:t>(e.g. STRUCTURE; Pritchard et al.</w:t>
      </w:r>
      <w:ins w:id="18" w:author="Daria Shipilina" w:date="2022-11-09T09:19:00Z">
        <w:r>
          <w:rPr>
            <w:rFonts w:ascii="Times New Roman" w:eastAsia="Times New Roman" w:hAnsi="Times New Roman" w:cs="Times New Roman"/>
            <w:sz w:val="24"/>
            <w:szCs w:val="24"/>
            <w:highlight w:val="white"/>
          </w:rPr>
          <w:t xml:space="preserve"> 2000</w:t>
        </w:r>
      </w:ins>
      <w:r>
        <w:rPr>
          <w:rFonts w:ascii="Times New Roman" w:eastAsia="Times New Roman" w:hAnsi="Times New Roman" w:cs="Times New Roman"/>
          <w:sz w:val="24"/>
          <w:szCs w:val="24"/>
          <w:highlight w:val="white"/>
        </w:rPr>
        <w:t>).</w:t>
      </w:r>
    </w:p>
    <w:p w14:paraId="0E4768E9"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eliminate this subjectivity, we will base our definition of ‘haplotype block’ on the full ancestry of the sampled genomes, namely, on the ancestral recombination graph (ARG) (Hudson, 1983). The ARG consists of the segments of past genomes that are ances</w:t>
      </w:r>
      <w:r>
        <w:rPr>
          <w:rFonts w:ascii="Times New Roman" w:eastAsia="Times New Roman" w:hAnsi="Times New Roman" w:cs="Times New Roman"/>
          <w:sz w:val="24"/>
          <w:szCs w:val="24"/>
          <w:highlight w:val="white"/>
        </w:rPr>
        <w:t xml:space="preserve">tral to our sample; looking back in time, it is generated by a series of coalescence events that join lineages and of recombination events that split lineages (Box 1). We </w:t>
      </w:r>
      <w:proofErr w:type="spellStart"/>
      <w:r>
        <w:rPr>
          <w:rFonts w:ascii="Times New Roman" w:eastAsia="Times New Roman" w:hAnsi="Times New Roman" w:cs="Times New Roman"/>
          <w:sz w:val="24"/>
          <w:szCs w:val="24"/>
          <w:highlight w:val="white"/>
        </w:rPr>
        <w:t>emphasise</w:t>
      </w:r>
      <w:proofErr w:type="spellEnd"/>
      <w:r>
        <w:rPr>
          <w:rFonts w:ascii="Times New Roman" w:eastAsia="Times New Roman" w:hAnsi="Times New Roman" w:cs="Times New Roman"/>
          <w:sz w:val="24"/>
          <w:szCs w:val="24"/>
          <w:highlight w:val="white"/>
        </w:rPr>
        <w:t xml:space="preserve"> that these are real events: coalescence occurs when an actual individual le</w:t>
      </w:r>
      <w:r>
        <w:rPr>
          <w:rFonts w:ascii="Times New Roman" w:eastAsia="Times New Roman" w:hAnsi="Times New Roman" w:cs="Times New Roman"/>
          <w:sz w:val="24"/>
          <w:szCs w:val="24"/>
          <w:highlight w:val="white"/>
        </w:rPr>
        <w:t>aves two or more offspring that are each ancestral to our sample, and recombination occurs between the two haploid parent genomes during meiosis in an ancestral individual. Together, these processes define the ARG (Fig. B1).</w:t>
      </w:r>
    </w:p>
    <w:p w14:paraId="64907242"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large populations, and over </w:t>
      </w:r>
      <w:r>
        <w:rPr>
          <w:rFonts w:ascii="Times New Roman" w:eastAsia="Times New Roman" w:hAnsi="Times New Roman" w:cs="Times New Roman"/>
          <w:sz w:val="24"/>
          <w:szCs w:val="24"/>
          <w:highlight w:val="white"/>
        </w:rPr>
        <w:t>long timescales, the ARG is approximated by the coalescent with recombination; in the simplest case, the rate of coalescence is the inverse of the effective (haploid) population size, and the rate of recombination is just the rate of crossover (</w:t>
      </w:r>
      <w:r>
        <w:rPr>
          <w:rFonts w:ascii="Times New Roman" w:eastAsia="Times New Roman" w:hAnsi="Times New Roman" w:cs="Times New Roman"/>
          <w:sz w:val="24"/>
          <w:szCs w:val="24"/>
        </w:rPr>
        <w:t>Hudson 1990</w:t>
      </w:r>
      <w:r>
        <w:rPr>
          <w:rFonts w:ascii="Times New Roman" w:eastAsia="Times New Roman" w:hAnsi="Times New Roman" w:cs="Times New Roman"/>
          <w:sz w:val="24"/>
          <w:szCs w:val="24"/>
        </w:rPr>
        <w:t>, Griffiths &amp; Marjoram 1997</w:t>
      </w:r>
      <w:r>
        <w:rPr>
          <w:rFonts w:ascii="Times New Roman" w:eastAsia="Times New Roman" w:hAnsi="Times New Roman" w:cs="Times New Roman"/>
          <w:sz w:val="24"/>
          <w:szCs w:val="24"/>
          <w:highlight w:val="white"/>
        </w:rPr>
        <w:t xml:space="preserve">). Importantly, the coalescent does not describe the entire genealogical relationship of the entire population. Rather, it only </w:t>
      </w:r>
      <w:proofErr w:type="spellStart"/>
      <w:r>
        <w:rPr>
          <w:rFonts w:ascii="Times New Roman" w:eastAsia="Times New Roman" w:hAnsi="Times New Roman" w:cs="Times New Roman"/>
          <w:sz w:val="24"/>
          <w:szCs w:val="24"/>
          <w:highlight w:val="white"/>
        </w:rPr>
        <w:t>summarises</w:t>
      </w:r>
      <w:proofErr w:type="spellEnd"/>
      <w:r>
        <w:rPr>
          <w:rFonts w:ascii="Times New Roman" w:eastAsia="Times New Roman" w:hAnsi="Times New Roman" w:cs="Times New Roman"/>
          <w:sz w:val="24"/>
          <w:szCs w:val="24"/>
          <w:highlight w:val="white"/>
        </w:rPr>
        <w:t xml:space="preserve"> how the subset of sampled individuals are related to each other. Spatial and genetic struc</w:t>
      </w:r>
      <w:r>
        <w:rPr>
          <w:rFonts w:ascii="Times New Roman" w:eastAsia="Times New Roman" w:hAnsi="Times New Roman" w:cs="Times New Roman"/>
          <w:sz w:val="24"/>
          <w:szCs w:val="24"/>
          <w:highlight w:val="white"/>
        </w:rPr>
        <w:t>ture can also be included: ancestral lineages carry a particular set of selected alleles (i.e., a particular genetic background), and are at a particular spatial location. Tracing back in time, lineages move between backgrounds by recombination, and betwee</w:t>
      </w:r>
      <w:r>
        <w:rPr>
          <w:rFonts w:ascii="Times New Roman" w:eastAsia="Times New Roman" w:hAnsi="Times New Roman" w:cs="Times New Roman"/>
          <w:sz w:val="24"/>
          <w:szCs w:val="24"/>
          <w:highlight w:val="white"/>
        </w:rPr>
        <w:t>n locations by migration.</w:t>
      </w:r>
    </w:p>
    <w:p w14:paraId="147C2FFC" w14:textId="77777777" w:rsidR="009F3CA3" w:rsidRDefault="00F940D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Informed by the ARG, we could define a haplotype block as a contiguous region of the genome in which all sites share the same genealogy. That is, we could decompose the ARG into marginal trees, each spanning a short re</w:t>
      </w:r>
      <w:r>
        <w:rPr>
          <w:rFonts w:ascii="Times New Roman" w:eastAsia="Times New Roman" w:hAnsi="Times New Roman" w:cs="Times New Roman"/>
          <w:sz w:val="24"/>
          <w:szCs w:val="24"/>
          <w:highlight w:val="white"/>
        </w:rPr>
        <w:t>gion of genome. However, adjacent genealogies differ by a single recombination event, and so blocks defined in this way will be vanishingly small (especially with large samples) and will usually differ trivially (see A in Fig. 3 and Fig. B1A). Moreover, as</w:t>
      </w:r>
      <w:r>
        <w:rPr>
          <w:rFonts w:ascii="Times New Roman" w:eastAsia="Times New Roman" w:hAnsi="Times New Roman" w:cs="Times New Roman"/>
          <w:sz w:val="24"/>
          <w:szCs w:val="24"/>
          <w:highlight w:val="white"/>
        </w:rPr>
        <w:t xml:space="preserve"> samples get larger, blocks defined this way will become so small as to be impractical.</w:t>
      </w:r>
    </w:p>
    <w:p w14:paraId="7B49A07F" w14:textId="77777777" w:rsidR="009F3CA3" w:rsidRDefault="00F940D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Instead, we define a haplotype block as the set of genomic regions that descend from a particular edge in the ARG which is defined by a unique coalescence e</w:t>
      </w:r>
      <w:r>
        <w:rPr>
          <w:rFonts w:ascii="Times New Roman" w:eastAsia="Times New Roman" w:hAnsi="Times New Roman" w:cs="Times New Roman"/>
          <w:sz w:val="24"/>
          <w:szCs w:val="24"/>
          <w:highlight w:val="white"/>
        </w:rPr>
        <w:t xml:space="preserve">vent, and by the set of descendant samples.  Before elaborating on this definition, we clarify our terminology (see Glossary).  Consistent with the literature, we continue to use “haplotype block” to refer to a region </w:t>
      </w:r>
      <w:r>
        <w:rPr>
          <w:rFonts w:ascii="Times New Roman" w:eastAsia="Times New Roman" w:hAnsi="Times New Roman" w:cs="Times New Roman"/>
          <w:sz w:val="24"/>
          <w:szCs w:val="24"/>
          <w:highlight w:val="white"/>
        </w:rPr>
        <w:lastRenderedPageBreak/>
        <w:t>of genome with a shared pattern of anc</w:t>
      </w:r>
      <w:r>
        <w:rPr>
          <w:rFonts w:ascii="Times New Roman" w:eastAsia="Times New Roman" w:hAnsi="Times New Roman" w:cs="Times New Roman"/>
          <w:sz w:val="24"/>
          <w:szCs w:val="24"/>
          <w:highlight w:val="white"/>
        </w:rPr>
        <w:t xml:space="preserve">estry, without forcing a precise definition. By “branch”, we refer to a lineage on a genealogical tree that connects two coalescence events, or a sampled gene with a coalescence.  By “edge”, we refer to the extension of a branch along the genome.  Thus, a </w:t>
      </w:r>
      <w:r>
        <w:rPr>
          <w:rFonts w:ascii="Times New Roman" w:eastAsia="Times New Roman" w:hAnsi="Times New Roman" w:cs="Times New Roman"/>
          <w:sz w:val="24"/>
          <w:szCs w:val="24"/>
          <w:highlight w:val="white"/>
        </w:rPr>
        <w:t xml:space="preserve">branch is one dimensional, with length measured in generations, whilst an edge is two-dimensional, with dimensions measured in generations as we trace back through time, and in </w:t>
      </w:r>
      <w:proofErr w:type="spellStart"/>
      <w:r>
        <w:rPr>
          <w:rFonts w:ascii="Times New Roman" w:eastAsia="Times New Roman" w:hAnsi="Times New Roman" w:cs="Times New Roman"/>
          <w:sz w:val="24"/>
          <w:szCs w:val="24"/>
          <w:highlight w:val="white"/>
        </w:rPr>
        <w:t>Morgans</w:t>
      </w:r>
      <w:proofErr w:type="spellEnd"/>
      <w:r>
        <w:rPr>
          <w:rFonts w:ascii="Times New Roman" w:eastAsia="Times New Roman" w:hAnsi="Times New Roman" w:cs="Times New Roman"/>
          <w:sz w:val="24"/>
          <w:szCs w:val="24"/>
          <w:highlight w:val="white"/>
        </w:rPr>
        <w:t xml:space="preserve"> as we trace along the genome.  An edge is associated with a specific co</w:t>
      </w:r>
      <w:r>
        <w:rPr>
          <w:rFonts w:ascii="Times New Roman" w:eastAsia="Times New Roman" w:hAnsi="Times New Roman" w:cs="Times New Roman"/>
          <w:sz w:val="24"/>
          <w:szCs w:val="24"/>
          <w:highlight w:val="white"/>
        </w:rPr>
        <w:t>alescence event, and also with a specific set of descendant samples.</w:t>
      </w:r>
    </w:p>
    <w:p w14:paraId="529F330E" w14:textId="77777777" w:rsidR="009F3CA3" w:rsidRDefault="00F940D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This definition means that haplotype blocks exist completely independent of SNPs that may happen to arise on a given edge. However, if mutations have occurred, haplotype block</w:t>
      </w:r>
      <w:r>
        <w:rPr>
          <w:rFonts w:ascii="Times New Roman" w:eastAsia="Times New Roman" w:hAnsi="Times New Roman" w:cs="Times New Roman"/>
          <w:sz w:val="24"/>
          <w:szCs w:val="24"/>
          <w:highlight w:val="white"/>
        </w:rPr>
        <w:t xml:space="preserve">s will be associated with the set of derived SNP alleles that arise on the focal edge that just precedes the coalescence event. In other words, the set of haplotypes descending from this edge are distinct from all other sampled haplotypes in that they—and </w:t>
      </w:r>
      <w:r>
        <w:rPr>
          <w:rFonts w:ascii="Times New Roman" w:eastAsia="Times New Roman" w:hAnsi="Times New Roman" w:cs="Times New Roman"/>
          <w:sz w:val="24"/>
          <w:szCs w:val="24"/>
          <w:highlight w:val="white"/>
        </w:rPr>
        <w:t>only they—share the set of SNPs occurring in the common stem lineage. If enough SNPs happen to arise on an edge, the haplotype block is revealed directly by these shared SNPs.</w:t>
      </w:r>
    </w:p>
    <w:p w14:paraId="407670EF"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D75A4B" w14:textId="77777777" w:rsidR="009F3CA3" w:rsidRDefault="00F940D9">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19" w:name="_vxg8yriox6fz" w:colFirst="0" w:colLast="0"/>
      <w:bookmarkEnd w:id="19"/>
      <w:r>
        <w:rPr>
          <w:rFonts w:ascii="Times New Roman" w:eastAsia="Times New Roman" w:hAnsi="Times New Roman" w:cs="Times New Roman"/>
          <w:b/>
          <w:color w:val="000000"/>
          <w:sz w:val="24"/>
          <w:szCs w:val="24"/>
        </w:rPr>
        <w:t>Implications of the definition</w:t>
      </w:r>
    </w:p>
    <w:p w14:paraId="52AF9E13" w14:textId="77777777" w:rsidR="009F3CA3" w:rsidRDefault="00F940D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next elaborate on the definition and illustr</w:t>
      </w:r>
      <w:r>
        <w:rPr>
          <w:rFonts w:ascii="Times New Roman" w:eastAsia="Times New Roman" w:hAnsi="Times New Roman" w:cs="Times New Roman"/>
          <w:sz w:val="24"/>
          <w:szCs w:val="24"/>
          <w:highlight w:val="white"/>
        </w:rPr>
        <w:t>ate the relationships between genealogies, SNPs and haplotype blocks using example simulations (a neutral scenario and a selective sweep; supplement 1). The simulation uses the standard coalescent (</w:t>
      </w:r>
      <w:proofErr w:type="spellStart"/>
      <w:r>
        <w:rPr>
          <w:rFonts w:ascii="Times New Roman" w:eastAsia="Times New Roman" w:hAnsi="Times New Roman" w:cs="Times New Roman"/>
          <w:sz w:val="24"/>
          <w:szCs w:val="24"/>
          <w:highlight w:val="white"/>
        </w:rPr>
        <w:t>Wakeley</w:t>
      </w:r>
      <w:proofErr w:type="spellEnd"/>
      <w:r>
        <w:rPr>
          <w:rFonts w:ascii="Times New Roman" w:eastAsia="Times New Roman" w:hAnsi="Times New Roman" w:cs="Times New Roman"/>
          <w:sz w:val="24"/>
          <w:szCs w:val="24"/>
          <w:highlight w:val="white"/>
        </w:rPr>
        <w:t xml:space="preserve"> 2009) to generate the ancestral recombination grap</w:t>
      </w:r>
      <w:r>
        <w:rPr>
          <w:rFonts w:ascii="Times New Roman" w:eastAsia="Times New Roman" w:hAnsi="Times New Roman" w:cs="Times New Roman"/>
          <w:sz w:val="24"/>
          <w:szCs w:val="24"/>
          <w:highlight w:val="white"/>
        </w:rPr>
        <w:t>h, thereby tracking the ancestors of a sample of genomes back through time, until all ancestral genomes are ancestors to the whole sample. It assumes a Wright-Fisher model with a constant population size 2N haploid genomes. A region of the genome of map le</w:t>
      </w:r>
      <w:r>
        <w:rPr>
          <w:rFonts w:ascii="Times New Roman" w:eastAsia="Times New Roman" w:hAnsi="Times New Roman" w:cs="Times New Roman"/>
          <w:sz w:val="24"/>
          <w:szCs w:val="24"/>
          <w:highlight w:val="white"/>
        </w:rPr>
        <w:t xml:space="preserve">ngth R is followed, with the selected locus at the leftmost point (i.e., at 0). For simplicity, we allow at most one crossover per generation, with probability R; we simulate R &lt;&lt;1, so this is close to the case with no interference between crossovers. The </w:t>
      </w:r>
      <w:r>
        <w:rPr>
          <w:rFonts w:ascii="Times New Roman" w:eastAsia="Times New Roman" w:hAnsi="Times New Roman" w:cs="Times New Roman"/>
          <w:sz w:val="24"/>
          <w:szCs w:val="24"/>
          <w:highlight w:val="white"/>
        </w:rPr>
        <w:t xml:space="preserve">simulation can be conditioned on a selective sweep, which is defined by the numbers of copies of the </w:t>
      </w:r>
      <w:proofErr w:type="spellStart"/>
      <w:r>
        <w:rPr>
          <w:rFonts w:ascii="Times New Roman" w:eastAsia="Times New Roman" w:hAnsi="Times New Roman" w:cs="Times New Roman"/>
          <w:sz w:val="24"/>
          <w:szCs w:val="24"/>
          <w:highlight w:val="white"/>
        </w:rPr>
        <w:t>favourable</w:t>
      </w:r>
      <w:proofErr w:type="spellEnd"/>
      <w:r>
        <w:rPr>
          <w:rFonts w:ascii="Times New Roman" w:eastAsia="Times New Roman" w:hAnsi="Times New Roman" w:cs="Times New Roman"/>
          <w:sz w:val="24"/>
          <w:szCs w:val="24"/>
          <w:highlight w:val="white"/>
        </w:rPr>
        <w:t xml:space="preserve"> allele in the population. Once the ARG is constructed, genealogies along the genome can be followed, and edges can be identified. Neutral SNPs c</w:t>
      </w:r>
      <w:r>
        <w:rPr>
          <w:rFonts w:ascii="Times New Roman" w:eastAsia="Times New Roman" w:hAnsi="Times New Roman" w:cs="Times New Roman"/>
          <w:sz w:val="24"/>
          <w:szCs w:val="24"/>
          <w:highlight w:val="white"/>
        </w:rPr>
        <w:t>an be added, assuming infinite-sites mutation; each SNP is associated with an edge in the ARG (more details on simulations in Supplement 1)</w:t>
      </w:r>
    </w:p>
    <w:p w14:paraId="36502CE6"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Fig</w:t>
      </w:r>
      <w:ins w:id="20" w:author="Daria Shipilina" w:date="2022-10-19T07:52:00Z">
        <w:r>
          <w:rPr>
            <w:rFonts w:ascii="Times New Roman" w:eastAsia="Times New Roman" w:hAnsi="Times New Roman" w:cs="Times New Roman"/>
            <w:sz w:val="24"/>
            <w:szCs w:val="24"/>
            <w:highlight w:val="white"/>
          </w:rPr>
          <w:t>.</w:t>
        </w:r>
      </w:ins>
      <w:del w:id="21" w:author="Daria Shipilina" w:date="2022-10-19T07:52:00Z">
        <w:r>
          <w:rPr>
            <w:rFonts w:ascii="Times New Roman" w:eastAsia="Times New Roman" w:hAnsi="Times New Roman" w:cs="Times New Roman"/>
            <w:sz w:val="24"/>
            <w:szCs w:val="24"/>
            <w:highlight w:val="white"/>
          </w:rPr>
          <w:delText xml:space="preserve">ure </w:delText>
        </w:r>
      </w:del>
      <w:r>
        <w:rPr>
          <w:rFonts w:ascii="Times New Roman" w:eastAsia="Times New Roman" w:hAnsi="Times New Roman" w:cs="Times New Roman"/>
          <w:sz w:val="24"/>
          <w:szCs w:val="24"/>
          <w:highlight w:val="white"/>
        </w:rPr>
        <w:t>3 shows the relationship between trees, SNPs and haplotype blocks arising from the first simulation - a neut</w:t>
      </w:r>
      <w:r>
        <w:rPr>
          <w:rFonts w:ascii="Times New Roman" w:eastAsia="Times New Roman" w:hAnsi="Times New Roman" w:cs="Times New Roman"/>
          <w:sz w:val="24"/>
          <w:szCs w:val="24"/>
          <w:highlight w:val="white"/>
        </w:rPr>
        <w:t xml:space="preserve">ral example capturing the ancestry of 10 genomes, sampled from a population of 100 haploid individuals, across 10cM of the genetic map (Supplement 1). SNPs were generated by infinite-sites mutation with mutation at twice the rate of recombination. Despite </w:t>
      </w:r>
      <w:r>
        <w:rPr>
          <w:rFonts w:ascii="Times New Roman" w:eastAsia="Times New Roman" w:hAnsi="Times New Roman" w:cs="Times New Roman"/>
          <w:sz w:val="24"/>
          <w:szCs w:val="24"/>
          <w:highlight w:val="white"/>
        </w:rPr>
        <w:t>the relatively short map and few individuals, this simulation is general because time and map distance both scale with population size (Hudson, 1990). Thus, the 268 generations taken for every part of the simulated genome to coalesce in a single common anc</w:t>
      </w:r>
      <w:r>
        <w:rPr>
          <w:rFonts w:ascii="Times New Roman" w:eastAsia="Times New Roman" w:hAnsi="Times New Roman" w:cs="Times New Roman"/>
          <w:sz w:val="24"/>
          <w:szCs w:val="24"/>
          <w:highlight w:val="white"/>
        </w:rPr>
        <w:t xml:space="preserve">estor scales to 2.68N, and the simulated map length scales to 10/N, where N is the effective size. Thus rescaled, this simulation shows a generic pattern, independent of population size. </w:t>
      </w:r>
    </w:p>
    <w:p w14:paraId="3CD73FE8"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central panel of Fig. 3 (middle panel, ‘SNPs’) shows the distrib</w:t>
      </w:r>
      <w:r>
        <w:rPr>
          <w:rFonts w:ascii="Times New Roman" w:eastAsia="Times New Roman" w:hAnsi="Times New Roman" w:cs="Times New Roman"/>
          <w:sz w:val="24"/>
          <w:szCs w:val="24"/>
          <w:highlight w:val="white"/>
        </w:rPr>
        <w:t xml:space="preserve">ution of SNPs on the ten sampled genomes, </w:t>
      </w:r>
      <w:proofErr w:type="spellStart"/>
      <w:r>
        <w:rPr>
          <w:rFonts w:ascii="Times New Roman" w:eastAsia="Times New Roman" w:hAnsi="Times New Roman" w:cs="Times New Roman"/>
          <w:sz w:val="24"/>
          <w:szCs w:val="24"/>
          <w:highlight w:val="white"/>
        </w:rPr>
        <w:t>coloured</w:t>
      </w:r>
      <w:proofErr w:type="spellEnd"/>
      <w:r>
        <w:rPr>
          <w:rFonts w:ascii="Times New Roman" w:eastAsia="Times New Roman" w:hAnsi="Times New Roman" w:cs="Times New Roman"/>
          <w:sz w:val="24"/>
          <w:szCs w:val="24"/>
          <w:highlight w:val="white"/>
        </w:rPr>
        <w:t xml:space="preserve"> according to the edge on which they arose (we illustrate 8 edges with four or more SNPs each, out of 55 unique edges). Recombination events (24 total) have divided the genome into 34 intervals due to neste</w:t>
      </w:r>
      <w:r>
        <w:rPr>
          <w:rFonts w:ascii="Times New Roman" w:eastAsia="Times New Roman" w:hAnsi="Times New Roman" w:cs="Times New Roman"/>
          <w:sz w:val="24"/>
          <w:szCs w:val="24"/>
          <w:highlight w:val="white"/>
        </w:rPr>
        <w:t>d recombination events (which split longer genealogies into nesting, inner intervals; Fig. 3; top panel, ‘Trees’). This illustrates how recombination modifies the coalescent (also see Fig. B1 for schematic representation of the process). The ARG can be dec</w:t>
      </w:r>
      <w:r>
        <w:rPr>
          <w:rFonts w:ascii="Times New Roman" w:eastAsia="Times New Roman" w:hAnsi="Times New Roman" w:cs="Times New Roman"/>
          <w:sz w:val="24"/>
          <w:szCs w:val="24"/>
          <w:highlight w:val="white"/>
        </w:rPr>
        <w:t>omposed into 24 unique marginal trees, some of which show an identical topology and differ only in timing (branch length); thus 15 distinct topologies are shown in the top panel of Fig. 3 (trees and corresponding regions on the genome labelled a - o; compa</w:t>
      </w:r>
      <w:r>
        <w:rPr>
          <w:rFonts w:ascii="Times New Roman" w:eastAsia="Times New Roman" w:hAnsi="Times New Roman" w:cs="Times New Roman"/>
          <w:sz w:val="24"/>
          <w:szCs w:val="24"/>
          <w:highlight w:val="white"/>
        </w:rPr>
        <w:t>re k</w:t>
      </w:r>
      <w:r>
        <w:rPr>
          <w:rFonts w:ascii="Times New Roman" w:eastAsia="Times New Roman" w:hAnsi="Times New Roman" w:cs="Times New Roman"/>
          <w:sz w:val="24"/>
          <w:szCs w:val="24"/>
          <w:highlight w:val="white"/>
          <w:vertAlign w:val="subscript"/>
        </w:rPr>
        <w:t>1</w:t>
      </w:r>
      <w:r>
        <w:rPr>
          <w:rFonts w:ascii="Times New Roman" w:eastAsia="Times New Roman" w:hAnsi="Times New Roman" w:cs="Times New Roman"/>
          <w:sz w:val="24"/>
          <w:szCs w:val="24"/>
          <w:highlight w:val="white"/>
        </w:rPr>
        <w:t xml:space="preserve"> and k</w:t>
      </w:r>
      <w:r>
        <w:rPr>
          <w:rFonts w:ascii="Times New Roman" w:eastAsia="Times New Roman" w:hAnsi="Times New Roman" w:cs="Times New Roman"/>
          <w:sz w:val="24"/>
          <w:szCs w:val="24"/>
          <w:highlight w:val="white"/>
          <w:vertAlign w:val="subscript"/>
        </w:rPr>
        <w:t>2</w:t>
      </w:r>
      <w:r>
        <w:rPr>
          <w:rFonts w:ascii="Times New Roman" w:eastAsia="Times New Roman" w:hAnsi="Times New Roman" w:cs="Times New Roman"/>
          <w:sz w:val="24"/>
          <w:szCs w:val="24"/>
          <w:highlight w:val="white"/>
        </w:rPr>
        <w:t xml:space="preserve"> for an example of genealogies that share topology but differ in depth, B in Fig. 3).  </w:t>
      </w:r>
    </w:p>
    <w:p w14:paraId="28BB84A5"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spellStart"/>
      <w:r>
        <w:rPr>
          <w:rFonts w:ascii="Times New Roman" w:eastAsia="Times New Roman" w:hAnsi="Times New Roman" w:cs="Times New Roman"/>
          <w:sz w:val="24"/>
          <w:szCs w:val="24"/>
          <w:highlight w:val="white"/>
        </w:rPr>
        <w:t>coloured</w:t>
      </w:r>
      <w:proofErr w:type="spellEnd"/>
      <w:r>
        <w:rPr>
          <w:rFonts w:ascii="Times New Roman" w:eastAsia="Times New Roman" w:hAnsi="Times New Roman" w:cs="Times New Roman"/>
          <w:sz w:val="24"/>
          <w:szCs w:val="24"/>
          <w:highlight w:val="white"/>
        </w:rPr>
        <w:t xml:space="preserve"> blocks shown in the lower panel of Fig. 3 (‘Blocks’) illustrate the extent of each edge along the genome, and through time. The mutations arising on each branch are projected onto the edge at the time and genomic position that they arise. The </w:t>
      </w:r>
      <w:r>
        <w:rPr>
          <w:rFonts w:ascii="Times New Roman" w:eastAsia="Times New Roman" w:hAnsi="Times New Roman" w:cs="Times New Roman"/>
          <w:sz w:val="24"/>
          <w:szCs w:val="24"/>
          <w:highlight w:val="white"/>
        </w:rPr>
        <w:t>number of SNPs arising on each edge is Poisson distributed, with the expected number proportional to the area of the edge; this area is the sum of the genomic lengths that each ancestor carries, and that is ancestral to the coalescence event that defines t</w:t>
      </w:r>
      <w:r>
        <w:rPr>
          <w:rFonts w:ascii="Times New Roman" w:eastAsia="Times New Roman" w:hAnsi="Times New Roman" w:cs="Times New Roman"/>
          <w:sz w:val="24"/>
          <w:szCs w:val="24"/>
          <w:highlight w:val="white"/>
        </w:rPr>
        <w:t xml:space="preserve">he branch. We </w:t>
      </w:r>
      <w:proofErr w:type="spellStart"/>
      <w:r>
        <w:rPr>
          <w:rFonts w:ascii="Times New Roman" w:eastAsia="Times New Roman" w:hAnsi="Times New Roman" w:cs="Times New Roman"/>
          <w:sz w:val="24"/>
          <w:szCs w:val="24"/>
          <w:highlight w:val="white"/>
        </w:rPr>
        <w:t>emphasise</w:t>
      </w:r>
      <w:proofErr w:type="spellEnd"/>
      <w:r>
        <w:rPr>
          <w:rFonts w:ascii="Times New Roman" w:eastAsia="Times New Roman" w:hAnsi="Times New Roman" w:cs="Times New Roman"/>
          <w:sz w:val="24"/>
          <w:szCs w:val="24"/>
          <w:highlight w:val="white"/>
        </w:rPr>
        <w:t xml:space="preserve"> that the </w:t>
      </w:r>
      <w:proofErr w:type="spellStart"/>
      <w:r>
        <w:rPr>
          <w:rFonts w:ascii="Times New Roman" w:eastAsia="Times New Roman" w:hAnsi="Times New Roman" w:cs="Times New Roman"/>
          <w:sz w:val="24"/>
          <w:szCs w:val="24"/>
          <w:highlight w:val="white"/>
        </w:rPr>
        <w:t>visualised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colour</w:t>
      </w:r>
      <w:proofErr w:type="spellEnd"/>
      <w:r>
        <w:rPr>
          <w:rFonts w:ascii="Times New Roman" w:eastAsia="Times New Roman" w:hAnsi="Times New Roman" w:cs="Times New Roman"/>
          <w:sz w:val="24"/>
          <w:szCs w:val="24"/>
          <w:highlight w:val="white"/>
        </w:rPr>
        <w:t xml:space="preserve"> blocks represent </w:t>
      </w:r>
      <w:r>
        <w:rPr>
          <w:rFonts w:ascii="Times New Roman" w:eastAsia="Times New Roman" w:hAnsi="Times New Roman" w:cs="Times New Roman"/>
          <w:i/>
          <w:sz w:val="24"/>
          <w:szCs w:val="24"/>
          <w:highlight w:val="white"/>
        </w:rPr>
        <w:t>true</w:t>
      </w:r>
      <w:ins w:id="22" w:author="Daria Shipilina" w:date="2022-11-09T09:20:00Z">
        <w:r>
          <w:rPr>
            <w:rFonts w:ascii="Times New Roman" w:eastAsia="Times New Roman" w:hAnsi="Times New Roman" w:cs="Times New Roman"/>
            <w:i/>
            <w:sz w:val="24"/>
            <w:szCs w:val="24"/>
            <w:highlight w:val="white"/>
          </w:rPr>
          <w:t xml:space="preserve"> </w:t>
        </w:r>
      </w:ins>
      <w:r>
        <w:rPr>
          <w:rFonts w:ascii="Times New Roman" w:eastAsia="Times New Roman" w:hAnsi="Times New Roman" w:cs="Times New Roman"/>
          <w:sz w:val="24"/>
          <w:szCs w:val="24"/>
          <w:highlight w:val="white"/>
        </w:rPr>
        <w:t xml:space="preserve">genealogies—and are independent from mutations. Because mutation, or SNP occurrence, is a random process, some regions may not carry any informative SNPs. For example, though edge </w:t>
      </w:r>
      <w:proofErr w:type="spellStart"/>
      <w:r>
        <w:rPr>
          <w:rFonts w:ascii="Times New Roman" w:eastAsia="Times New Roman" w:hAnsi="Times New Roman" w:cs="Times New Roman"/>
          <w:i/>
          <w:sz w:val="24"/>
          <w:szCs w:val="24"/>
          <w:highlight w:val="white"/>
        </w:rPr>
        <w:t>i</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light blue) is relatively well covered by 9 SNPs, none of them fall in the shallow region to the left (C in Fig. 3). Similarly, edge </w:t>
      </w:r>
      <w:r>
        <w:rPr>
          <w:rFonts w:ascii="Times New Roman" w:eastAsia="Times New Roman" w:hAnsi="Times New Roman" w:cs="Times New Roman"/>
          <w:i/>
          <w:sz w:val="24"/>
          <w:szCs w:val="24"/>
          <w:highlight w:val="white"/>
        </w:rPr>
        <w:t>ii</w:t>
      </w:r>
      <w:r>
        <w:rPr>
          <w:rFonts w:ascii="Times New Roman" w:eastAsia="Times New Roman" w:hAnsi="Times New Roman" w:cs="Times New Roman"/>
          <w:sz w:val="24"/>
          <w:szCs w:val="24"/>
          <w:highlight w:val="white"/>
        </w:rPr>
        <w:t xml:space="preserve"> has only 6 SNPs, none of which happen to fall in the rightmost region (D). Ultimately, the distribution of SNPs sets a l</w:t>
      </w:r>
      <w:r>
        <w:rPr>
          <w:rFonts w:ascii="Times New Roman" w:eastAsia="Times New Roman" w:hAnsi="Times New Roman" w:cs="Times New Roman"/>
          <w:sz w:val="24"/>
          <w:szCs w:val="24"/>
          <w:highlight w:val="white"/>
        </w:rPr>
        <w:t xml:space="preserve">imit on what can be </w:t>
      </w:r>
      <w:r>
        <w:rPr>
          <w:rFonts w:ascii="Times New Roman" w:eastAsia="Times New Roman" w:hAnsi="Times New Roman" w:cs="Times New Roman"/>
          <w:i/>
          <w:sz w:val="24"/>
          <w:szCs w:val="24"/>
          <w:highlight w:val="white"/>
        </w:rPr>
        <w:t>inferred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lastRenderedPageBreak/>
        <w:t xml:space="preserve">from sequence data; edges without mutations will be invisible to us, and our ability to infer the length of a block depends entirely on where mutations happen to fall. </w:t>
      </w:r>
    </w:p>
    <w:p w14:paraId="3CDC6DDB"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edge coincides with a specific coalescence event that</w:t>
      </w:r>
      <w:r>
        <w:rPr>
          <w:rFonts w:ascii="Times New Roman" w:eastAsia="Times New Roman" w:hAnsi="Times New Roman" w:cs="Times New Roman"/>
          <w:sz w:val="24"/>
          <w:szCs w:val="24"/>
          <w:highlight w:val="white"/>
        </w:rPr>
        <w:t xml:space="preserve"> brings together a specific set of lineages: in other words, edges are defined by both the coalescence event </w:t>
      </w:r>
      <w:r>
        <w:rPr>
          <w:rFonts w:ascii="Times New Roman" w:eastAsia="Times New Roman" w:hAnsi="Times New Roman" w:cs="Times New Roman"/>
          <w:i/>
          <w:sz w:val="24"/>
          <w:szCs w:val="24"/>
          <w:highlight w:val="white"/>
        </w:rPr>
        <w:t>and</w:t>
      </w:r>
      <w:r>
        <w:rPr>
          <w:rFonts w:ascii="Times New Roman" w:eastAsia="Times New Roman" w:hAnsi="Times New Roman" w:cs="Times New Roman"/>
          <w:sz w:val="24"/>
          <w:szCs w:val="24"/>
          <w:highlight w:val="white"/>
        </w:rPr>
        <w:t xml:space="preserve"> the set of lineages. A single coalescence, i.e., a single ancestor, may generate multiple edges: the two genomes that come together in that eve</w:t>
      </w:r>
      <w:r>
        <w:rPr>
          <w:rFonts w:ascii="Times New Roman" w:eastAsia="Times New Roman" w:hAnsi="Times New Roman" w:cs="Times New Roman"/>
          <w:sz w:val="24"/>
          <w:szCs w:val="24"/>
          <w:highlight w:val="white"/>
        </w:rPr>
        <w:t>nt may carry a mosaic of ancestral material, in several combinations. A single coalescence event may even generate an edge that carries disjunct segments of the genome. This did not occur for any of the focal edges in the example of Fig. 3, but is not unli</w:t>
      </w:r>
      <w:r>
        <w:rPr>
          <w:rFonts w:ascii="Times New Roman" w:eastAsia="Times New Roman" w:hAnsi="Times New Roman" w:cs="Times New Roman"/>
          <w:sz w:val="24"/>
          <w:szCs w:val="24"/>
          <w:highlight w:val="white"/>
        </w:rPr>
        <w:t>kely, especially in a selective sweep. Conversely, two different coalescence events may happen to bring together the same sets of lineages; their edges could only be distinguished through the different times of coalescence.</w:t>
      </w:r>
    </w:p>
    <w:p w14:paraId="6F6F4213"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Because each edge is generated b</w:t>
      </w:r>
      <w:r>
        <w:rPr>
          <w:rFonts w:ascii="Times New Roman" w:eastAsia="Times New Roman" w:hAnsi="Times New Roman" w:cs="Times New Roman"/>
          <w:sz w:val="24"/>
          <w:szCs w:val="24"/>
          <w:highlight w:val="white"/>
        </w:rPr>
        <w:t>y a single coalescence, it begins at the same time across its whole extent (so, edges are bounded by a horizontal line at their base in the lower panel of Fig. 3). Recombination events split distal segments, thus limiting the span of the block along the ma</w:t>
      </w:r>
      <w:r>
        <w:rPr>
          <w:rFonts w:ascii="Times New Roman" w:eastAsia="Times New Roman" w:hAnsi="Times New Roman" w:cs="Times New Roman"/>
          <w:sz w:val="24"/>
          <w:szCs w:val="24"/>
          <w:highlight w:val="white"/>
        </w:rPr>
        <w:t>p. Tracing back in time, edges must end in coalescence events that combine them with yet more descendants. These may occur at different times if there have been recombination events, so that the upper boundary is typically ragged.</w:t>
      </w:r>
    </w:p>
    <w:p w14:paraId="1A46B2BD"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Haplotype blocks overlap in their genomic extent, since multiple lineages exist at any time more recent than the MRCA; this is shown by the overlapping 3-D blocks in Fig. 3 (‘Blocks’). Haplotype blocks will also overlap in the genome when edges are nested </w:t>
      </w:r>
      <w:r>
        <w:rPr>
          <w:rFonts w:ascii="Times New Roman" w:eastAsia="Times New Roman" w:hAnsi="Times New Roman" w:cs="Times New Roman"/>
          <w:sz w:val="24"/>
          <w:szCs w:val="24"/>
          <w:highlight w:val="white"/>
        </w:rPr>
        <w:t xml:space="preserve">in the genealogy, giving rise to nested haplotype blocks. For example, edge </w:t>
      </w:r>
      <w:r>
        <w:rPr>
          <w:rFonts w:ascii="Times New Roman" w:eastAsia="Times New Roman" w:hAnsi="Times New Roman" w:cs="Times New Roman"/>
          <w:i/>
          <w:sz w:val="24"/>
          <w:szCs w:val="24"/>
          <w:highlight w:val="white"/>
        </w:rPr>
        <w:t xml:space="preserve">ii </w:t>
      </w:r>
      <w:r>
        <w:rPr>
          <w:rFonts w:ascii="Times New Roman" w:eastAsia="Times New Roman" w:hAnsi="Times New Roman" w:cs="Times New Roman"/>
          <w:sz w:val="24"/>
          <w:szCs w:val="24"/>
          <w:highlight w:val="white"/>
        </w:rPr>
        <w:t xml:space="preserve">(orange), which is ancestral to genomes 4 and 8 descends in the middle part of the genome from edge </w:t>
      </w:r>
      <w:proofErr w:type="spellStart"/>
      <w:r>
        <w:rPr>
          <w:rFonts w:ascii="Times New Roman" w:eastAsia="Times New Roman" w:hAnsi="Times New Roman" w:cs="Times New Roman"/>
          <w:i/>
          <w:sz w:val="24"/>
          <w:szCs w:val="24"/>
          <w:highlight w:val="white"/>
        </w:rPr>
        <w:t>i</w:t>
      </w:r>
      <w:proofErr w:type="spellEnd"/>
      <w:r>
        <w:rPr>
          <w:rFonts w:ascii="Times New Roman" w:eastAsia="Times New Roman" w:hAnsi="Times New Roman" w:cs="Times New Roman"/>
          <w:sz w:val="24"/>
          <w:szCs w:val="24"/>
          <w:highlight w:val="white"/>
        </w:rPr>
        <w:t xml:space="preserve"> (blue), which is ancestral to genomes 4, 7, 8 and 10. Thus, edge </w:t>
      </w:r>
      <w:proofErr w:type="spellStart"/>
      <w:r>
        <w:rPr>
          <w:rFonts w:ascii="Times New Roman" w:eastAsia="Times New Roman" w:hAnsi="Times New Roman" w:cs="Times New Roman"/>
          <w:i/>
          <w:sz w:val="24"/>
          <w:szCs w:val="24"/>
          <w:highlight w:val="white"/>
        </w:rPr>
        <w:t>i</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is neste</w:t>
      </w:r>
      <w:r>
        <w:rPr>
          <w:rFonts w:ascii="Times New Roman" w:eastAsia="Times New Roman" w:hAnsi="Times New Roman" w:cs="Times New Roman"/>
          <w:sz w:val="24"/>
          <w:szCs w:val="24"/>
          <w:highlight w:val="white"/>
        </w:rPr>
        <w:t xml:space="preserve">d above block </w:t>
      </w:r>
      <w:r>
        <w:rPr>
          <w:rFonts w:ascii="Times New Roman" w:eastAsia="Times New Roman" w:hAnsi="Times New Roman" w:cs="Times New Roman"/>
          <w:i/>
          <w:sz w:val="24"/>
          <w:szCs w:val="24"/>
          <w:highlight w:val="white"/>
        </w:rPr>
        <w:t xml:space="preserve">ii </w:t>
      </w:r>
      <w:r>
        <w:rPr>
          <w:rFonts w:ascii="Times New Roman" w:eastAsia="Times New Roman" w:hAnsi="Times New Roman" w:cs="Times New Roman"/>
          <w:sz w:val="24"/>
          <w:szCs w:val="24"/>
          <w:highlight w:val="white"/>
        </w:rPr>
        <w:t xml:space="preserve">in Fig. 3 (see also F for another example of nested haplotype blocks). </w:t>
      </w:r>
    </w:p>
    <w:p w14:paraId="2543BC6D"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we start at a particular site on the chromosome, and work along the genome, at some point an edge will be split by a recombination event. If the recombination occur</w:t>
      </w:r>
      <w:r>
        <w:rPr>
          <w:rFonts w:ascii="Times New Roman" w:eastAsia="Times New Roman" w:hAnsi="Times New Roman" w:cs="Times New Roman"/>
          <w:sz w:val="24"/>
          <w:szCs w:val="24"/>
          <w:highlight w:val="white"/>
        </w:rPr>
        <w:t xml:space="preserve">s on the edge itself, the edge will persist, but most likely with a different depth. If the recombination event occurs </w:t>
      </w:r>
      <w:proofErr w:type="spellStart"/>
      <w:r>
        <w:rPr>
          <w:rFonts w:ascii="Times New Roman" w:eastAsia="Times New Roman" w:hAnsi="Times New Roman" w:cs="Times New Roman"/>
          <w:sz w:val="24"/>
          <w:szCs w:val="24"/>
          <w:highlight w:val="white"/>
        </w:rPr>
        <w:t>outwith</w:t>
      </w:r>
      <w:proofErr w:type="spellEnd"/>
      <w:r>
        <w:rPr>
          <w:rFonts w:ascii="Times New Roman" w:eastAsia="Times New Roman" w:hAnsi="Times New Roman" w:cs="Times New Roman"/>
          <w:sz w:val="24"/>
          <w:szCs w:val="24"/>
          <w:highlight w:val="white"/>
        </w:rPr>
        <w:t xml:space="preserve"> the lineages that descend from the focal coalescence, but coalesces into those lineages, then the set of descendants will be augm</w:t>
      </w:r>
      <w:r>
        <w:rPr>
          <w:rFonts w:ascii="Times New Roman" w:eastAsia="Times New Roman" w:hAnsi="Times New Roman" w:cs="Times New Roman"/>
          <w:sz w:val="24"/>
          <w:szCs w:val="24"/>
          <w:highlight w:val="white"/>
        </w:rPr>
        <w:t xml:space="preserve">ented, and the edge will end. Conversely, if the recombination event occurs amongst the descendant lineages, then some descendants will be lost, and the edge will again end. </w:t>
      </w:r>
    </w:p>
    <w:p w14:paraId="32A06B2E"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As we work out from a given locus, the incidence of recombination is proportional</w:t>
      </w:r>
      <w:r>
        <w:rPr>
          <w:rFonts w:ascii="Times New Roman" w:eastAsia="Times New Roman" w:hAnsi="Times New Roman" w:cs="Times New Roman"/>
          <w:sz w:val="24"/>
          <w:szCs w:val="24"/>
          <w:highlight w:val="white"/>
        </w:rPr>
        <w:t xml:space="preserve"> to the branch length, and so we expect that if a branch traces back deep into time, it will extend over a short region of the genome. Conversely, shallow branches will extend over a longer genomic span. This pattern is seen clearly in Fig. 3 (lower panel,</w:t>
      </w:r>
      <w:r>
        <w:rPr>
          <w:rFonts w:ascii="Times New Roman" w:eastAsia="Times New Roman" w:hAnsi="Times New Roman" w:cs="Times New Roman"/>
          <w:sz w:val="24"/>
          <w:szCs w:val="24"/>
          <w:highlight w:val="white"/>
        </w:rPr>
        <w:t xml:space="preserve"> ‘Blocks’), where edges consist of segments that are either deep and narrow, or shallow and wide. However, this relationship is not </w:t>
      </w:r>
      <w:proofErr w:type="spellStart"/>
      <w:r>
        <w:rPr>
          <w:rFonts w:ascii="Times New Roman" w:eastAsia="Times New Roman" w:hAnsi="Times New Roman" w:cs="Times New Roman"/>
          <w:i/>
          <w:sz w:val="24"/>
          <w:szCs w:val="24"/>
          <w:highlight w:val="white"/>
        </w:rPr>
        <w:t>precisely</w:t>
      </w:r>
      <w:r>
        <w:rPr>
          <w:rFonts w:ascii="Times New Roman" w:eastAsia="Times New Roman" w:hAnsi="Times New Roman" w:cs="Times New Roman"/>
          <w:sz w:val="24"/>
          <w:szCs w:val="24"/>
          <w:highlight w:val="white"/>
        </w:rPr>
        <w:t>inverse</w:t>
      </w:r>
      <w:proofErr w:type="spellEnd"/>
      <w:r>
        <w:rPr>
          <w:rFonts w:ascii="Times New Roman" w:eastAsia="Times New Roman" w:hAnsi="Times New Roman" w:cs="Times New Roman"/>
          <w:sz w:val="24"/>
          <w:szCs w:val="24"/>
          <w:highlight w:val="white"/>
        </w:rPr>
        <w:t>; if it were, edges would tend to have the same area, whether they were deep or shallow, and hence would car</w:t>
      </w:r>
      <w:r>
        <w:rPr>
          <w:rFonts w:ascii="Times New Roman" w:eastAsia="Times New Roman" w:hAnsi="Times New Roman" w:cs="Times New Roman"/>
          <w:sz w:val="24"/>
          <w:szCs w:val="24"/>
          <w:highlight w:val="white"/>
        </w:rPr>
        <w:t>ry similar numbers of SNPs. In fact, the distribution of areas of blocks is highly skewed, and so most SNPs are on a few deep branches (see discussion on branch depth in Supplement 1).</w:t>
      </w:r>
    </w:p>
    <w:p w14:paraId="4F3C856C"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Note that under the coalescent process, large numbers of sampled lineag</w:t>
      </w:r>
      <w:r>
        <w:rPr>
          <w:rFonts w:ascii="Times New Roman" w:eastAsia="Times New Roman" w:hAnsi="Times New Roman" w:cs="Times New Roman"/>
          <w:sz w:val="24"/>
          <w:szCs w:val="24"/>
          <w:highlight w:val="white"/>
        </w:rPr>
        <w:t>es rapidly coalesce down to a few, which are then likely to trace back deep into the genealogy. Thus, in a given region of the genome a substantial fraction of SNPs will fall on long, deep, branches, whereas the tips of the genealogy will be hard to resolv</w:t>
      </w:r>
      <w:r>
        <w:rPr>
          <w:rFonts w:ascii="Times New Roman" w:eastAsia="Times New Roman" w:hAnsi="Times New Roman" w:cs="Times New Roman"/>
          <w:sz w:val="24"/>
          <w:szCs w:val="24"/>
          <w:highlight w:val="white"/>
        </w:rPr>
        <w:t>e. Moreover, in a large sample, it is unlikely that different coalescence events will bring together exactly the same</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set of lineages by chance, so that we can usually identify unique coalescence events as corresponding to unique sets of lineages. This is </w:t>
      </w:r>
      <w:r>
        <w:rPr>
          <w:rFonts w:ascii="Times New Roman" w:eastAsia="Times New Roman" w:hAnsi="Times New Roman" w:cs="Times New Roman"/>
          <w:sz w:val="24"/>
          <w:szCs w:val="24"/>
          <w:highlight w:val="white"/>
        </w:rPr>
        <w:t>one reason why haplotype-based analyses can be particularly useful in disentangling genetic structure.</w:t>
      </w:r>
    </w:p>
    <w:p w14:paraId="5FD76589"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w:t>
      </w:r>
      <w:ins w:id="23" w:author="Daria Shipilina" w:date="2022-10-18T13:18:00Z">
        <w:r>
          <w:rPr>
            <w:rFonts w:ascii="Times New Roman" w:eastAsia="Times New Roman" w:hAnsi="Times New Roman" w:cs="Times New Roman"/>
            <w:sz w:val="24"/>
            <w:szCs w:val="24"/>
            <w:highlight w:val="white"/>
          </w:rPr>
          <w:t>.</w:t>
        </w:r>
      </w:ins>
      <w:del w:id="24" w:author="Daria Shipilina" w:date="2022-10-18T13:18:00Z">
        <w:r>
          <w:rPr>
            <w:rFonts w:ascii="Times New Roman" w:eastAsia="Times New Roman" w:hAnsi="Times New Roman" w:cs="Times New Roman"/>
            <w:sz w:val="24"/>
            <w:szCs w:val="24"/>
            <w:highlight w:val="white"/>
          </w:rPr>
          <w:delText xml:space="preserve">ure </w:delText>
        </w:r>
      </w:del>
      <w:r>
        <w:rPr>
          <w:rFonts w:ascii="Times New Roman" w:eastAsia="Times New Roman" w:hAnsi="Times New Roman" w:cs="Times New Roman"/>
          <w:sz w:val="24"/>
          <w:szCs w:val="24"/>
          <w:highlight w:val="white"/>
        </w:rPr>
        <w:t>3 illustrates the simplest case of the standard coalescent with recombination. In reality, population structure and selection complicate genealog</w:t>
      </w:r>
      <w:r>
        <w:rPr>
          <w:rFonts w:ascii="Times New Roman" w:eastAsia="Times New Roman" w:hAnsi="Times New Roman" w:cs="Times New Roman"/>
          <w:sz w:val="24"/>
          <w:szCs w:val="24"/>
          <w:highlight w:val="white"/>
        </w:rPr>
        <w:t>ies. For example, in the island model, lineages either coalesce quickly within a deme, or escape to coalesce much further back in time. This exaggerates the tendency for genealogies to be dominated by a few long branches (</w:t>
      </w:r>
      <w:proofErr w:type="spellStart"/>
      <w:r>
        <w:rPr>
          <w:rFonts w:ascii="Times New Roman" w:eastAsia="Times New Roman" w:hAnsi="Times New Roman" w:cs="Times New Roman"/>
          <w:sz w:val="24"/>
          <w:szCs w:val="24"/>
          <w:highlight w:val="white"/>
        </w:rPr>
        <w:t>Wakeley</w:t>
      </w:r>
      <w:proofErr w:type="spellEnd"/>
      <w:r>
        <w:rPr>
          <w:rFonts w:ascii="Times New Roman" w:eastAsia="Times New Roman" w:hAnsi="Times New Roman" w:cs="Times New Roman"/>
          <w:sz w:val="24"/>
          <w:szCs w:val="24"/>
          <w:highlight w:val="white"/>
        </w:rPr>
        <w:t>, 2009). Selective sweeps h</w:t>
      </w:r>
      <w:r>
        <w:rPr>
          <w:rFonts w:ascii="Times New Roman" w:eastAsia="Times New Roman" w:hAnsi="Times New Roman" w:cs="Times New Roman"/>
          <w:sz w:val="24"/>
          <w:szCs w:val="24"/>
          <w:highlight w:val="white"/>
        </w:rPr>
        <w:t xml:space="preserve">ave a somewhat similar effect. In the classic case (Maynard Smith &amp; Haigh, 1974), all lineages at the selected locus coalesce in the individual that carries the </w:t>
      </w:r>
      <w:proofErr w:type="spellStart"/>
      <w:r>
        <w:rPr>
          <w:rFonts w:ascii="Times New Roman" w:eastAsia="Times New Roman" w:hAnsi="Times New Roman" w:cs="Times New Roman"/>
          <w:sz w:val="24"/>
          <w:szCs w:val="24"/>
          <w:highlight w:val="white"/>
        </w:rPr>
        <w:t>favoured</w:t>
      </w:r>
      <w:proofErr w:type="spellEnd"/>
      <w:r>
        <w:rPr>
          <w:rFonts w:ascii="Times New Roman" w:eastAsia="Times New Roman" w:hAnsi="Times New Roman" w:cs="Times New Roman"/>
          <w:sz w:val="24"/>
          <w:szCs w:val="24"/>
          <w:highlight w:val="white"/>
        </w:rPr>
        <w:t xml:space="preserve"> mutation. Moving out from this locus, recombination frees lineages to coalesce much fu</w:t>
      </w:r>
      <w:r>
        <w:rPr>
          <w:rFonts w:ascii="Times New Roman" w:eastAsia="Times New Roman" w:hAnsi="Times New Roman" w:cs="Times New Roman"/>
          <w:sz w:val="24"/>
          <w:szCs w:val="24"/>
          <w:highlight w:val="white"/>
        </w:rPr>
        <w:t>rther back.</w:t>
      </w:r>
    </w:p>
    <w:p w14:paraId="655F28C9" w14:textId="77777777" w:rsidR="009F3CA3" w:rsidRDefault="00F940D9">
      <w:pPr>
        <w:shd w:val="clear" w:color="auto" w:fill="FFFFFF"/>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ins w:id="25" w:author="Daria Shipilina" w:date="2022-10-19T07:50:00Z">
        <w:r>
          <w:rPr>
            <w:rFonts w:ascii="Times New Roman" w:eastAsia="Times New Roman" w:hAnsi="Times New Roman" w:cs="Times New Roman"/>
            <w:sz w:val="24"/>
            <w:szCs w:val="24"/>
          </w:rPr>
          <w:t>.</w:t>
        </w:r>
      </w:ins>
      <w:del w:id="26" w:author="Daria Shipilina" w:date="2022-10-19T07:50:00Z">
        <w:r>
          <w:rPr>
            <w:rFonts w:ascii="Times New Roman" w:eastAsia="Times New Roman" w:hAnsi="Times New Roman" w:cs="Times New Roman"/>
            <w:sz w:val="24"/>
            <w:szCs w:val="24"/>
          </w:rPr>
          <w:delText>ure</w:delText>
        </w:r>
      </w:del>
      <w:del w:id="27" w:author="Daria Shipilina" w:date="2022-11-15T13:25:00Z">
        <w:r w:rsidDel="005149C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4 illustrates such a selective sweep (Supplement 2). The sweep greatly reduces diversity around the selected locus, because all lineages must trace back to the successful mutation (Fig. 4B, 1). This region of complete coalescence is shown in red, but note</w:t>
      </w:r>
      <w:r>
        <w:rPr>
          <w:rFonts w:ascii="Times New Roman" w:eastAsia="Times New Roman" w:hAnsi="Times New Roman" w:cs="Times New Roman"/>
          <w:sz w:val="24"/>
          <w:szCs w:val="24"/>
        </w:rPr>
        <w:t xml:space="preserve"> that it contains some diversity, due to mutation subsequent to the sweep. As we move away from the selected locus, lineages recombine out onto the ancestral background, and coalesce with the rest of the genealogy much further back (Fig. 4B).  This process</w:t>
      </w:r>
      <w:r>
        <w:rPr>
          <w:rFonts w:ascii="Times New Roman" w:eastAsia="Times New Roman" w:hAnsi="Times New Roman" w:cs="Times New Roman"/>
          <w:sz w:val="24"/>
          <w:szCs w:val="24"/>
        </w:rPr>
        <w:t xml:space="preserve"> can be seen in the TMRCA (Fig. 4D), which jumps from a low value at the selected locus, through successive recombination events, back to a time that fluctuates around 4N</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=800 generations, under the standard coalescent. However, the replicates </w:t>
      </w:r>
      <w:r>
        <w:rPr>
          <w:rFonts w:ascii="Times New Roman" w:eastAsia="Times New Roman" w:hAnsi="Times New Roman" w:cs="Times New Roman"/>
          <w:sz w:val="24"/>
          <w:szCs w:val="24"/>
        </w:rPr>
        <w:lastRenderedPageBreak/>
        <w:t>in the lower</w:t>
      </w:r>
      <w:r>
        <w:rPr>
          <w:rFonts w:ascii="Times New Roman" w:eastAsia="Times New Roman" w:hAnsi="Times New Roman" w:cs="Times New Roman"/>
          <w:sz w:val="24"/>
          <w:szCs w:val="24"/>
        </w:rPr>
        <w:t xml:space="preserve"> panel show that there is considerable variation in this process, which sets a fundamental limit on our power to detect a sweep and estimate its properties.</w:t>
      </w:r>
    </w:p>
    <w:p w14:paraId="0EAC9611" w14:textId="77777777" w:rsidR="009F3CA3" w:rsidRDefault="00F940D9">
      <w:pPr>
        <w:shd w:val="clear" w:color="auto" w:fill="FFFFFF"/>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selected locus, all lineages coalesce in the </w:t>
      </w:r>
      <w:proofErr w:type="spellStart"/>
      <w:r>
        <w:rPr>
          <w:rFonts w:ascii="Times New Roman" w:eastAsia="Times New Roman" w:hAnsi="Times New Roman" w:cs="Times New Roman"/>
          <w:sz w:val="24"/>
          <w:szCs w:val="24"/>
        </w:rPr>
        <w:t>favoured</w:t>
      </w:r>
      <w:proofErr w:type="spellEnd"/>
      <w:r>
        <w:rPr>
          <w:rFonts w:ascii="Times New Roman" w:eastAsia="Times New Roman" w:hAnsi="Times New Roman" w:cs="Times New Roman"/>
          <w:sz w:val="24"/>
          <w:szCs w:val="24"/>
        </w:rPr>
        <w:t xml:space="preserve"> mutation. Successive recombination eve</w:t>
      </w:r>
      <w:r>
        <w:rPr>
          <w:rFonts w:ascii="Times New Roman" w:eastAsia="Times New Roman" w:hAnsi="Times New Roman" w:cs="Times New Roman"/>
          <w:sz w:val="24"/>
          <w:szCs w:val="24"/>
        </w:rPr>
        <w:t>nts each free one or a few lineages from the new background, so that the exceptionally large and recent cluster gradually diminishes in size, until the genealogies follow a close to neutral distribution. Thus, edges with large numbers of descendants are as</w:t>
      </w:r>
      <w:r>
        <w:rPr>
          <w:rFonts w:ascii="Times New Roman" w:eastAsia="Times New Roman" w:hAnsi="Times New Roman" w:cs="Times New Roman"/>
          <w:sz w:val="24"/>
          <w:szCs w:val="24"/>
        </w:rPr>
        <w:t xml:space="preserve">sociated with the sweep, and can be distinguished by the characteristic sets of SNPs that they carry; nine such edges are illustrated in Fig. 4C. </w:t>
      </w:r>
    </w:p>
    <w:p w14:paraId="0E05C4FF" w14:textId="77777777" w:rsidR="009F3CA3" w:rsidRDefault="00F940D9">
      <w:pPr>
        <w:shd w:val="clear" w:color="auto" w:fill="FFFFFF"/>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close this section by commenting on possible connections between our description of the ARG, and practical</w:t>
      </w:r>
      <w:r>
        <w:rPr>
          <w:rFonts w:ascii="Times New Roman" w:eastAsia="Times New Roman" w:hAnsi="Times New Roman" w:cs="Times New Roman"/>
          <w:sz w:val="24"/>
          <w:szCs w:val="24"/>
        </w:rPr>
        <w:t xml:space="preserve"> inference. Stern et al. (2019) propose a method that infers the allele frequency trajectory from the genealogy at the selected locus, which is assumed to be known.  The extent of the focal edge along the genetic map gives additional information, with a pr</w:t>
      </w:r>
      <w:r>
        <w:rPr>
          <w:rFonts w:ascii="Times New Roman" w:eastAsia="Times New Roman" w:hAnsi="Times New Roman" w:cs="Times New Roman"/>
          <w:sz w:val="24"/>
          <w:szCs w:val="24"/>
        </w:rPr>
        <w:t>edicted constant rate of recombination out into the ancestral background, at a rate equal to the frequency of the ancestral allele.  Additional edges give more information: in particular, several lineages may coalescence early in the sweep, but then recomb</w:t>
      </w:r>
      <w:r>
        <w:rPr>
          <w:rFonts w:ascii="Times New Roman" w:eastAsia="Times New Roman" w:hAnsi="Times New Roman" w:cs="Times New Roman"/>
          <w:sz w:val="24"/>
          <w:szCs w:val="24"/>
        </w:rPr>
        <w:t>ine out (e.g. the second genealogy in Fig. 4B). This generates multiple long branches, whose distribution depends on 4N</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s (Barton, 1998).  There is considerable scope for using the extent of edges along the genome, as well as the genealogy at specific loci</w:t>
      </w:r>
      <w:r>
        <w:rPr>
          <w:rFonts w:ascii="Times New Roman" w:eastAsia="Times New Roman" w:hAnsi="Times New Roman" w:cs="Times New Roman"/>
          <w:sz w:val="24"/>
          <w:szCs w:val="24"/>
        </w:rPr>
        <w:t>.</w:t>
      </w:r>
    </w:p>
    <w:p w14:paraId="0E6334AB" w14:textId="77777777" w:rsidR="009F3CA3" w:rsidRDefault="00F940D9">
      <w:pPr>
        <w:shd w:val="clear" w:color="auto" w:fill="FFFFFF"/>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Nevertheless, we make two cautionary comments. First, there is considerable variability between different </w:t>
      </w:r>
      <w:proofErr w:type="spellStart"/>
      <w:r>
        <w:rPr>
          <w:rFonts w:ascii="Times New Roman" w:eastAsia="Times New Roman" w:hAnsi="Times New Roman" w:cs="Times New Roman"/>
          <w:sz w:val="24"/>
          <w:szCs w:val="24"/>
        </w:rPr>
        <w:t>realisations</w:t>
      </w:r>
      <w:proofErr w:type="spellEnd"/>
      <w:r>
        <w:rPr>
          <w:rFonts w:ascii="Times New Roman" w:eastAsia="Times New Roman" w:hAnsi="Times New Roman" w:cs="Times New Roman"/>
          <w:sz w:val="24"/>
          <w:szCs w:val="24"/>
        </w:rPr>
        <w:t>, given the same trajectory (e.g. Fig. 4D) (i.e., the selective sweep itself is a stochastic process). Moreover, if the locus is identif</w:t>
      </w:r>
      <w:r>
        <w:rPr>
          <w:rFonts w:ascii="Times New Roman" w:eastAsia="Times New Roman" w:hAnsi="Times New Roman" w:cs="Times New Roman"/>
          <w:sz w:val="24"/>
          <w:szCs w:val="24"/>
        </w:rPr>
        <w:t xml:space="preserve">ied from a genome-wide scan, ascertainment bias will distort the ARG: indeed, sequence variation around a neutral locus that experiences a sweep </w:t>
      </w:r>
      <w:r>
        <w:rPr>
          <w:rFonts w:ascii="Times New Roman" w:eastAsia="Times New Roman" w:hAnsi="Times New Roman" w:cs="Times New Roman"/>
          <w:i/>
          <w:sz w:val="24"/>
          <w:szCs w:val="24"/>
        </w:rPr>
        <w:t>by chance</w:t>
      </w:r>
      <w:r>
        <w:rPr>
          <w:rFonts w:ascii="Times New Roman" w:eastAsia="Times New Roman" w:hAnsi="Times New Roman" w:cs="Times New Roman"/>
          <w:sz w:val="24"/>
          <w:szCs w:val="24"/>
        </w:rPr>
        <w:t xml:space="preserve"> may be indistinguishable from a genuinely selected locus.  This poses fundamental limits to our abili</w:t>
      </w:r>
      <w:r>
        <w:rPr>
          <w:rFonts w:ascii="Times New Roman" w:eastAsia="Times New Roman" w:hAnsi="Times New Roman" w:cs="Times New Roman"/>
          <w:sz w:val="24"/>
          <w:szCs w:val="24"/>
        </w:rPr>
        <w:t>ty to estimate selection at a particular locus.  Second, sophisticated methods based on simple scenarios will be confounded by deviations from the model. For example, the extent of reduced diversity along the genome is the inverse of the time taken to reac</w:t>
      </w:r>
      <w:r>
        <w:rPr>
          <w:rFonts w:ascii="Times New Roman" w:eastAsia="Times New Roman" w:hAnsi="Times New Roman" w:cs="Times New Roman"/>
          <w:sz w:val="24"/>
          <w:szCs w:val="24"/>
        </w:rPr>
        <w:t xml:space="preserve">h high frequency - but that may be greatly increased by population structure. The </w:t>
      </w:r>
      <w:proofErr w:type="spellStart"/>
      <w:r>
        <w:rPr>
          <w:rFonts w:ascii="Times New Roman" w:eastAsia="Times New Roman" w:hAnsi="Times New Roman" w:cs="Times New Roman"/>
          <w:sz w:val="24"/>
          <w:szCs w:val="24"/>
        </w:rPr>
        <w:t>visualisations</w:t>
      </w:r>
      <w:proofErr w:type="spellEnd"/>
      <w:r>
        <w:rPr>
          <w:rFonts w:ascii="Times New Roman" w:eastAsia="Times New Roman" w:hAnsi="Times New Roman" w:cs="Times New Roman"/>
          <w:sz w:val="24"/>
          <w:szCs w:val="24"/>
        </w:rPr>
        <w:t xml:space="preserve"> that we develop here may have the greatest value in allowing us to check whether the fine structure of a candidate region is actually consistent with some simp</w:t>
      </w:r>
      <w:r>
        <w:rPr>
          <w:rFonts w:ascii="Times New Roman" w:eastAsia="Times New Roman" w:hAnsi="Times New Roman" w:cs="Times New Roman"/>
          <w:sz w:val="24"/>
          <w:szCs w:val="24"/>
        </w:rPr>
        <w:t>le model. It remains to be seen how far the rich information contained in the structure will help us improve our inferences.</w:t>
      </w:r>
    </w:p>
    <w:p w14:paraId="0EE84949"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501BBD" w14:textId="77777777" w:rsidR="009F3CA3" w:rsidRDefault="00F940D9">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28" w:name="_nydmeqlrip09" w:colFirst="0" w:colLast="0"/>
      <w:bookmarkEnd w:id="28"/>
      <w:r>
        <w:rPr>
          <w:rFonts w:ascii="Times New Roman" w:eastAsia="Times New Roman" w:hAnsi="Times New Roman" w:cs="Times New Roman"/>
          <w:b/>
          <w:color w:val="000000"/>
          <w:sz w:val="24"/>
          <w:szCs w:val="24"/>
        </w:rPr>
        <w:lastRenderedPageBreak/>
        <w:t>The definition in practice</w:t>
      </w:r>
    </w:p>
    <w:p w14:paraId="1C44C734" w14:textId="77777777" w:rsidR="009F3CA3" w:rsidRDefault="00F940D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Having defined haplotype blocks conceptually, we next consider the problem of inferring haplotype bloc</w:t>
      </w:r>
      <w:r>
        <w:rPr>
          <w:rFonts w:ascii="Times New Roman" w:eastAsia="Times New Roman" w:hAnsi="Times New Roman" w:cs="Times New Roman"/>
          <w:sz w:val="24"/>
          <w:szCs w:val="24"/>
          <w:highlight w:val="white"/>
        </w:rPr>
        <w:t>ks from empirical datasets. Current sequencing and genotyping technologies make it straight-forward to identify SNPs or small insertions/deletions, but it remains non-trivial to connect these to the haplotypes in which they are embedded. For that reason, s</w:t>
      </w:r>
      <w:r>
        <w:rPr>
          <w:rFonts w:ascii="Times New Roman" w:eastAsia="Times New Roman" w:hAnsi="Times New Roman" w:cs="Times New Roman"/>
          <w:sz w:val="24"/>
          <w:szCs w:val="24"/>
          <w:highlight w:val="white"/>
        </w:rPr>
        <w:t xml:space="preserve">ophisticated algorithms have been developed for phasing, imputing genotypes and inferring genealogies (Browning &amp; Browning, 2009, 2013; Davies et al., 2016; B. Howie et al., 2011; </w:t>
      </w:r>
      <w:proofErr w:type="spellStart"/>
      <w:r>
        <w:rPr>
          <w:rFonts w:ascii="Times New Roman" w:eastAsia="Times New Roman" w:hAnsi="Times New Roman" w:cs="Times New Roman"/>
          <w:sz w:val="24"/>
          <w:szCs w:val="24"/>
          <w:highlight w:val="white"/>
        </w:rPr>
        <w:t>Marchini</w:t>
      </w:r>
      <w:proofErr w:type="spellEnd"/>
      <w:r>
        <w:rPr>
          <w:rFonts w:ascii="Times New Roman" w:eastAsia="Times New Roman" w:hAnsi="Times New Roman" w:cs="Times New Roman"/>
          <w:sz w:val="24"/>
          <w:szCs w:val="24"/>
          <w:highlight w:val="white"/>
        </w:rPr>
        <w:t xml:space="preserve"> et al., 2007). These tasks all engage different facets of the same </w:t>
      </w:r>
      <w:r>
        <w:rPr>
          <w:rFonts w:ascii="Times New Roman" w:eastAsia="Times New Roman" w:hAnsi="Times New Roman" w:cs="Times New Roman"/>
          <w:sz w:val="24"/>
          <w:szCs w:val="24"/>
          <w:highlight w:val="white"/>
        </w:rPr>
        <w:t>problem, and rely to various extent on the haplotype structure. However, these methods tend to focus on phasing and stop short of inferring underlying haplotype structure and in particular the ARG, and haplotype blocks as we define them. In this section, w</w:t>
      </w:r>
      <w:r>
        <w:rPr>
          <w:rFonts w:ascii="Times New Roman" w:eastAsia="Times New Roman" w:hAnsi="Times New Roman" w:cs="Times New Roman"/>
          <w:sz w:val="24"/>
          <w:szCs w:val="24"/>
          <w:highlight w:val="white"/>
        </w:rPr>
        <w:t>e wish to focus on how haplotype blocks</w:t>
      </w:r>
      <w:r>
        <w:rPr>
          <w:rFonts w:ascii="Times New Roman" w:eastAsia="Times New Roman" w:hAnsi="Times New Roman" w:cs="Times New Roman"/>
          <w:color w:val="FF0000"/>
          <w:sz w:val="24"/>
          <w:szCs w:val="24"/>
          <w:highlight w:val="white"/>
        </w:rPr>
        <w:t xml:space="preserve"> </w:t>
      </w:r>
      <w:r>
        <w:rPr>
          <w:rFonts w:ascii="Times New Roman" w:eastAsia="Times New Roman" w:hAnsi="Times New Roman" w:cs="Times New Roman"/>
          <w:sz w:val="24"/>
          <w:szCs w:val="24"/>
          <w:highlight w:val="white"/>
        </w:rPr>
        <w:t xml:space="preserve">can be defined and </w:t>
      </w:r>
      <w:proofErr w:type="spellStart"/>
      <w:r>
        <w:rPr>
          <w:rFonts w:ascii="Times New Roman" w:eastAsia="Times New Roman" w:hAnsi="Times New Roman" w:cs="Times New Roman"/>
          <w:sz w:val="24"/>
          <w:szCs w:val="24"/>
          <w:highlight w:val="white"/>
        </w:rPr>
        <w:t>visualised</w:t>
      </w:r>
      <w:proofErr w:type="spellEnd"/>
      <w:r>
        <w:rPr>
          <w:rFonts w:ascii="Times New Roman" w:eastAsia="Times New Roman" w:hAnsi="Times New Roman" w:cs="Times New Roman"/>
          <w:sz w:val="24"/>
          <w:szCs w:val="24"/>
          <w:highlight w:val="white"/>
        </w:rPr>
        <w:t xml:space="preserve"> in practice. Given our ARG-based definition, we used </w:t>
      </w:r>
      <w:proofErr w:type="spellStart"/>
      <w:r>
        <w:rPr>
          <w:rFonts w:ascii="Times New Roman" w:eastAsia="Times New Roman" w:hAnsi="Times New Roman" w:cs="Times New Roman"/>
          <w:sz w:val="24"/>
          <w:szCs w:val="24"/>
          <w:highlight w:val="white"/>
        </w:rPr>
        <w:t>ARGweaver</w:t>
      </w:r>
      <w:proofErr w:type="spellEnd"/>
      <w:r>
        <w:rPr>
          <w:rFonts w:ascii="Times New Roman" w:eastAsia="Times New Roman" w:hAnsi="Times New Roman" w:cs="Times New Roman"/>
          <w:sz w:val="24"/>
          <w:szCs w:val="24"/>
          <w:highlight w:val="white"/>
        </w:rPr>
        <w:t xml:space="preserve"> (Rasmussen et al., 2014) to </w:t>
      </w:r>
      <w:proofErr w:type="spellStart"/>
      <w:r>
        <w:rPr>
          <w:rFonts w:ascii="Times New Roman" w:eastAsia="Times New Roman" w:hAnsi="Times New Roman" w:cs="Times New Roman"/>
          <w:sz w:val="24"/>
          <w:szCs w:val="24"/>
          <w:highlight w:val="white"/>
        </w:rPr>
        <w:t>analyse</w:t>
      </w:r>
      <w:proofErr w:type="spellEnd"/>
      <w:r>
        <w:rPr>
          <w:rFonts w:ascii="Times New Roman" w:eastAsia="Times New Roman" w:hAnsi="Times New Roman" w:cs="Times New Roman"/>
          <w:sz w:val="24"/>
          <w:szCs w:val="24"/>
          <w:highlight w:val="white"/>
        </w:rPr>
        <w:t xml:space="preserve"> an empirical dataset. We discuss other methods that use the ARG or approximations to it. We discuss the underlying assumptions </w:t>
      </w:r>
      <w:r>
        <w:rPr>
          <w:rFonts w:ascii="Times New Roman" w:eastAsia="Times New Roman" w:hAnsi="Times New Roman" w:cs="Times New Roman"/>
          <w:sz w:val="24"/>
          <w:szCs w:val="24"/>
          <w:highlight w:val="white"/>
        </w:rPr>
        <w:t>of these methods and highlight where they could be extended to capture further information in light of our proposed definition of haplotype blocks as edges. Separately, in Box 2, we outline classes of simpler methods that use fixed genomic windows or genom</w:t>
      </w:r>
      <w:r>
        <w:rPr>
          <w:rFonts w:ascii="Times New Roman" w:eastAsia="Times New Roman" w:hAnsi="Times New Roman" w:cs="Times New Roman"/>
          <w:sz w:val="24"/>
          <w:szCs w:val="24"/>
          <w:highlight w:val="white"/>
        </w:rPr>
        <w:t>ic segments as a proxy for the haplotype block.</w:t>
      </w:r>
    </w:p>
    <w:p w14:paraId="159AC972" w14:textId="77777777" w:rsidR="009F3CA3" w:rsidRDefault="00F940D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full ARG contains all the information needed to apply the haplotype block definition to empirical datasets. Therefore, one could start by inferring the ARG (or even a sequence of genealogies along the gen</w:t>
      </w:r>
      <w:r>
        <w:rPr>
          <w:rFonts w:ascii="Times New Roman" w:eastAsia="Times New Roman" w:hAnsi="Times New Roman" w:cs="Times New Roman"/>
          <w:sz w:val="24"/>
          <w:szCs w:val="24"/>
        </w:rPr>
        <w:t xml:space="preserve">ome) from a sample of sequences, identifying important edges on that ARG, and consequently the haplotype blocks that descend from those edges. </w:t>
      </w:r>
      <w:proofErr w:type="spellStart"/>
      <w:r>
        <w:rPr>
          <w:rFonts w:ascii="Times New Roman" w:eastAsia="Times New Roman" w:hAnsi="Times New Roman" w:cs="Times New Roman"/>
          <w:sz w:val="24"/>
          <w:szCs w:val="24"/>
        </w:rPr>
        <w:t>ARGweaver</w:t>
      </w:r>
      <w:proofErr w:type="spellEnd"/>
      <w:r>
        <w:rPr>
          <w:rFonts w:ascii="Times New Roman" w:eastAsia="Times New Roman" w:hAnsi="Times New Roman" w:cs="Times New Roman"/>
          <w:sz w:val="24"/>
          <w:szCs w:val="24"/>
        </w:rPr>
        <w:t xml:space="preserve"> (Rasmussen et al., 2014) and its extension </w:t>
      </w:r>
      <w:proofErr w:type="spellStart"/>
      <w:r>
        <w:rPr>
          <w:rFonts w:ascii="Times New Roman" w:eastAsia="Times New Roman" w:hAnsi="Times New Roman" w:cs="Times New Roman"/>
          <w:sz w:val="24"/>
          <w:szCs w:val="24"/>
        </w:rPr>
        <w:t>ARGweaver</w:t>
      </w:r>
      <w:proofErr w:type="spellEnd"/>
      <w:r>
        <w:rPr>
          <w:rFonts w:ascii="Times New Roman" w:eastAsia="Times New Roman" w:hAnsi="Times New Roman" w:cs="Times New Roman"/>
          <w:sz w:val="24"/>
          <w:szCs w:val="24"/>
        </w:rPr>
        <w:t>-D (</w:t>
      </w:r>
      <w:proofErr w:type="spellStart"/>
      <w:r>
        <w:rPr>
          <w:rFonts w:ascii="Times New Roman" w:eastAsia="Times New Roman" w:hAnsi="Times New Roman" w:cs="Times New Roman"/>
          <w:sz w:val="24"/>
          <w:szCs w:val="24"/>
        </w:rPr>
        <w:t>Hubisz</w:t>
      </w:r>
      <w:proofErr w:type="spellEnd"/>
      <w:r>
        <w:rPr>
          <w:rFonts w:ascii="Times New Roman" w:eastAsia="Times New Roman" w:hAnsi="Times New Roman" w:cs="Times New Roman"/>
          <w:sz w:val="24"/>
          <w:szCs w:val="24"/>
        </w:rPr>
        <w:t xml:space="preserve"> et al., 2020) are among the most powerfu</w:t>
      </w:r>
      <w:r>
        <w:rPr>
          <w:rFonts w:ascii="Times New Roman" w:eastAsia="Times New Roman" w:hAnsi="Times New Roman" w:cs="Times New Roman"/>
          <w:sz w:val="24"/>
          <w:szCs w:val="24"/>
        </w:rPr>
        <w:t xml:space="preserve">l tools for direct inference of ARG. One practical speed-up employed by </w:t>
      </w:r>
      <w:proofErr w:type="spellStart"/>
      <w:r>
        <w:rPr>
          <w:rFonts w:ascii="Times New Roman" w:eastAsia="Times New Roman" w:hAnsi="Times New Roman" w:cs="Times New Roman"/>
          <w:sz w:val="24"/>
          <w:szCs w:val="24"/>
        </w:rPr>
        <w:t>ARGweaver</w:t>
      </w:r>
      <w:proofErr w:type="spellEnd"/>
      <w:r>
        <w:rPr>
          <w:rFonts w:ascii="Times New Roman" w:eastAsia="Times New Roman" w:hAnsi="Times New Roman" w:cs="Times New Roman"/>
          <w:sz w:val="24"/>
          <w:szCs w:val="24"/>
        </w:rPr>
        <w:t xml:space="preserve"> is to discretize time, effectively making the ARG space finite by limiting recombination and coalescence events to discrete time points. Further, </w:t>
      </w:r>
      <w:proofErr w:type="spellStart"/>
      <w:r>
        <w:rPr>
          <w:rFonts w:ascii="Times New Roman" w:eastAsia="Times New Roman" w:hAnsi="Times New Roman" w:cs="Times New Roman"/>
          <w:sz w:val="24"/>
          <w:szCs w:val="24"/>
        </w:rPr>
        <w:t>ARGweaver</w:t>
      </w:r>
      <w:proofErr w:type="spellEnd"/>
      <w:r>
        <w:rPr>
          <w:rFonts w:ascii="Times New Roman" w:eastAsia="Times New Roman" w:hAnsi="Times New Roman" w:cs="Times New Roman"/>
          <w:sz w:val="24"/>
          <w:szCs w:val="24"/>
        </w:rPr>
        <w:t xml:space="preserve"> uses an approximat</w:t>
      </w:r>
      <w:r>
        <w:rPr>
          <w:rFonts w:ascii="Times New Roman" w:eastAsia="Times New Roman" w:hAnsi="Times New Roman" w:cs="Times New Roman"/>
          <w:sz w:val="24"/>
          <w:szCs w:val="24"/>
        </w:rPr>
        <w:t xml:space="preserve">e model, Sequentially Markov Coalescent (SMC; </w:t>
      </w:r>
      <w:proofErr w:type="spellStart"/>
      <w:r>
        <w:rPr>
          <w:rFonts w:ascii="Times New Roman" w:eastAsia="Times New Roman" w:hAnsi="Times New Roman" w:cs="Times New Roman"/>
          <w:sz w:val="24"/>
          <w:szCs w:val="24"/>
        </w:rPr>
        <w:t>McVean</w:t>
      </w:r>
      <w:proofErr w:type="spellEnd"/>
      <w:r>
        <w:rPr>
          <w:rFonts w:ascii="Times New Roman" w:eastAsia="Times New Roman" w:hAnsi="Times New Roman" w:cs="Times New Roman"/>
          <w:sz w:val="24"/>
          <w:szCs w:val="24"/>
        </w:rPr>
        <w:t xml:space="preserve"> &amp; Cardin 2005; extended by Marjoram and Wall 2006 (</w:t>
      </w:r>
      <w:proofErr w:type="spellStart"/>
      <w:r>
        <w:rPr>
          <w:rFonts w:ascii="Times New Roman" w:eastAsia="Times New Roman" w:hAnsi="Times New Roman" w:cs="Times New Roman"/>
          <w:sz w:val="24"/>
          <w:szCs w:val="24"/>
        </w:rPr>
        <w:t>McVean</w:t>
      </w:r>
      <w:proofErr w:type="spellEnd"/>
      <w:r>
        <w:rPr>
          <w:rFonts w:ascii="Times New Roman" w:eastAsia="Times New Roman" w:hAnsi="Times New Roman" w:cs="Times New Roman"/>
          <w:sz w:val="24"/>
          <w:szCs w:val="24"/>
        </w:rPr>
        <w:t xml:space="preserve"> &amp; Cardin, 2005) to sample from a distribution of ARG. While making inference more tractable, the SMC precludes the inference of disjunct blocks, </w:t>
      </w:r>
      <w:r>
        <w:rPr>
          <w:rFonts w:ascii="Times New Roman" w:eastAsia="Times New Roman" w:hAnsi="Times New Roman" w:cs="Times New Roman"/>
          <w:sz w:val="24"/>
          <w:szCs w:val="24"/>
          <w:highlight w:val="white"/>
        </w:rPr>
        <w:t xml:space="preserve">because only one immediately prior state is considered as one moves along the genome. However, even with these key innovations, </w:t>
      </w:r>
      <w:r>
        <w:rPr>
          <w:rFonts w:ascii="Times New Roman" w:eastAsia="Times New Roman" w:hAnsi="Times New Roman" w:cs="Times New Roman"/>
          <w:sz w:val="24"/>
          <w:szCs w:val="24"/>
        </w:rPr>
        <w:t xml:space="preserve">inference of the “full” ARG remains computationally expensive, making </w:t>
      </w:r>
      <w:proofErr w:type="spellStart"/>
      <w:r>
        <w:rPr>
          <w:rFonts w:ascii="Times New Roman" w:eastAsia="Times New Roman" w:hAnsi="Times New Roman" w:cs="Times New Roman"/>
          <w:sz w:val="24"/>
          <w:szCs w:val="24"/>
        </w:rPr>
        <w:t>ARGweaver</w:t>
      </w:r>
      <w:proofErr w:type="spellEnd"/>
      <w:r>
        <w:rPr>
          <w:rFonts w:ascii="Times New Roman" w:eastAsia="Times New Roman" w:hAnsi="Times New Roman" w:cs="Times New Roman"/>
          <w:sz w:val="24"/>
          <w:szCs w:val="24"/>
        </w:rPr>
        <w:t xml:space="preserve"> feasible for up to approximately 50 samples.</w:t>
      </w:r>
    </w:p>
    <w:p w14:paraId="6E2EDB13"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To </w:t>
      </w:r>
      <w:r>
        <w:rPr>
          <w:rFonts w:ascii="Times New Roman" w:eastAsia="Times New Roman" w:hAnsi="Times New Roman" w:cs="Times New Roman"/>
          <w:sz w:val="24"/>
          <w:szCs w:val="24"/>
          <w:highlight w:val="white"/>
        </w:rPr>
        <w:t xml:space="preserve">illustrate our concept, we applied </w:t>
      </w:r>
      <w:proofErr w:type="spellStart"/>
      <w:r>
        <w:rPr>
          <w:rFonts w:ascii="Times New Roman" w:eastAsia="Times New Roman" w:hAnsi="Times New Roman" w:cs="Times New Roman"/>
          <w:sz w:val="24"/>
          <w:szCs w:val="24"/>
          <w:highlight w:val="white"/>
        </w:rPr>
        <w:t>ARGweaver</w:t>
      </w:r>
      <w:proofErr w:type="spellEnd"/>
      <w:r>
        <w:rPr>
          <w:rFonts w:ascii="Times New Roman" w:eastAsia="Times New Roman" w:hAnsi="Times New Roman" w:cs="Times New Roman"/>
          <w:sz w:val="24"/>
          <w:szCs w:val="24"/>
          <w:highlight w:val="white"/>
        </w:rPr>
        <w:t xml:space="preserve"> to infer the ARG from an empirical, phased dataset in </w:t>
      </w:r>
      <w:proofErr w:type="spellStart"/>
      <w:r>
        <w:rPr>
          <w:rFonts w:ascii="Times New Roman" w:eastAsia="Times New Roman" w:hAnsi="Times New Roman" w:cs="Times New Roman"/>
          <w:i/>
          <w:sz w:val="24"/>
          <w:szCs w:val="24"/>
          <w:highlight w:val="white"/>
        </w:rPr>
        <w:t>Heliconius</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erato</w:t>
      </w:r>
      <w:proofErr w:type="spellEnd"/>
      <w:r>
        <w:rPr>
          <w:rFonts w:ascii="Times New Roman" w:eastAsia="Times New Roman" w:hAnsi="Times New Roman" w:cs="Times New Roman"/>
          <w:sz w:val="24"/>
          <w:szCs w:val="24"/>
          <w:highlight w:val="white"/>
        </w:rPr>
        <w:t xml:space="preserve"> butterflies. The dataset was generated by </w:t>
      </w:r>
      <w:proofErr w:type="spellStart"/>
      <w:r>
        <w:rPr>
          <w:rFonts w:ascii="Times New Roman" w:eastAsia="Times New Roman" w:hAnsi="Times New Roman" w:cs="Times New Roman"/>
          <w:sz w:val="24"/>
          <w:szCs w:val="24"/>
          <w:highlight w:val="white"/>
          <w:rPrChange w:id="29" w:author="Daria Shipilina" w:date="2022-11-09T09:21:00Z">
            <w:rPr>
              <w:rFonts w:ascii="Times New Roman" w:eastAsia="Times New Roman" w:hAnsi="Times New Roman" w:cs="Times New Roman"/>
              <w:i/>
              <w:sz w:val="24"/>
              <w:szCs w:val="24"/>
              <w:highlight w:val="white"/>
            </w:rPr>
          </w:rPrChange>
        </w:rPr>
        <w:t>haplotagging</w:t>
      </w:r>
      <w:proofErr w:type="spellEnd"/>
      <w:r>
        <w:rPr>
          <w:rFonts w:ascii="Times New Roman" w:eastAsia="Times New Roman" w:hAnsi="Times New Roman" w:cs="Times New Roman"/>
          <w:sz w:val="24"/>
          <w:szCs w:val="24"/>
          <w:highlight w:val="white"/>
        </w:rPr>
        <w:t xml:space="preserve">, a technique for producing </w:t>
      </w:r>
      <w:del w:id="30" w:author="Daria Shipilina" w:date="2022-11-09T09:21:00Z">
        <w:r>
          <w:rPr>
            <w:rFonts w:ascii="Times New Roman" w:eastAsia="Times New Roman" w:hAnsi="Times New Roman" w:cs="Times New Roman"/>
            <w:sz w:val="24"/>
            <w:szCs w:val="24"/>
            <w:highlight w:val="white"/>
          </w:rPr>
          <w:delText xml:space="preserve">synthetic </w:delText>
        </w:r>
      </w:del>
      <w:r>
        <w:rPr>
          <w:rFonts w:ascii="Times New Roman" w:eastAsia="Times New Roman" w:hAnsi="Times New Roman" w:cs="Times New Roman"/>
          <w:sz w:val="24"/>
          <w:szCs w:val="24"/>
          <w:highlight w:val="white"/>
        </w:rPr>
        <w:t>linked-read sequence data (Meier et al. 2021). W</w:t>
      </w:r>
      <w:r>
        <w:rPr>
          <w:rFonts w:ascii="Times New Roman" w:eastAsia="Times New Roman" w:hAnsi="Times New Roman" w:cs="Times New Roman"/>
          <w:sz w:val="24"/>
          <w:szCs w:val="24"/>
          <w:highlight w:val="white"/>
        </w:rPr>
        <w:t xml:space="preserve">e focus on the genomic region containing the gene </w:t>
      </w:r>
      <w:proofErr w:type="spellStart"/>
      <w:r>
        <w:rPr>
          <w:rFonts w:ascii="Times New Roman" w:eastAsia="Times New Roman" w:hAnsi="Times New Roman" w:cs="Times New Roman"/>
          <w:i/>
          <w:sz w:val="24"/>
          <w:szCs w:val="24"/>
          <w:highlight w:val="white"/>
        </w:rPr>
        <w:t>optix</w:t>
      </w:r>
      <w:proofErr w:type="spellEnd"/>
      <w:r>
        <w:rPr>
          <w:rFonts w:ascii="Times New Roman" w:eastAsia="Times New Roman" w:hAnsi="Times New Roman" w:cs="Times New Roman"/>
          <w:sz w:val="24"/>
          <w:szCs w:val="24"/>
          <w:highlight w:val="white"/>
        </w:rPr>
        <w:t>, where a selective sweep was previously inferred using site-based statistics (Fig</w:t>
      </w:r>
      <w:ins w:id="31" w:author="Daria Shipilina" w:date="2022-10-18T14:00:00Z">
        <w:r>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S3, Supplement</w:t>
      </w:r>
      <w:del w:id="32" w:author="Daria Shipilina" w:date="2022-11-15T14:33:00Z">
        <w:r w:rsidDel="00F940D9">
          <w:rPr>
            <w:rFonts w:ascii="Times New Roman" w:eastAsia="Times New Roman" w:hAnsi="Times New Roman" w:cs="Times New Roman"/>
            <w:sz w:val="24"/>
            <w:szCs w:val="24"/>
            <w:highlight w:val="white"/>
          </w:rPr>
          <w:delText>ary</w:delText>
        </w:r>
        <w:r w:rsidDel="00F940D9">
          <w:rPr>
            <w:rFonts w:ascii="Times New Roman" w:eastAsia="Times New Roman" w:hAnsi="Times New Roman" w:cs="Times New Roman"/>
            <w:sz w:val="24"/>
            <w:szCs w:val="24"/>
            <w:highlight w:val="white"/>
          </w:rPr>
          <w:delText xml:space="preserve"> Data</w:delText>
        </w:r>
      </w:del>
      <w:r>
        <w:rPr>
          <w:rFonts w:ascii="Times New Roman" w:eastAsia="Times New Roman" w:hAnsi="Times New Roman" w:cs="Times New Roman"/>
          <w:sz w:val="24"/>
          <w:szCs w:val="24"/>
          <w:highlight w:val="white"/>
        </w:rPr>
        <w:t xml:space="preserve"> </w:t>
      </w:r>
      <w:ins w:id="33" w:author="Arka Pal" w:date="2022-10-21T09:48:00Z">
        <w:r>
          <w:rPr>
            <w:rFonts w:ascii="Times New Roman" w:eastAsia="Times New Roman" w:hAnsi="Times New Roman" w:cs="Times New Roman"/>
            <w:sz w:val="24"/>
            <w:szCs w:val="24"/>
            <w:highlight w:val="white"/>
          </w:rPr>
          <w:t>2</w:t>
        </w:r>
      </w:ins>
      <w:del w:id="34" w:author="Arka Pal" w:date="2022-10-21T09:48:00Z">
        <w:r>
          <w:rPr>
            <w:rFonts w:ascii="Times New Roman" w:eastAsia="Times New Roman" w:hAnsi="Times New Roman" w:cs="Times New Roman"/>
            <w:sz w:val="24"/>
            <w:szCs w:val="24"/>
            <w:highlight w:val="white"/>
          </w:rPr>
          <w:delText>1</w:delText>
        </w:r>
      </w:del>
      <w:r>
        <w:rPr>
          <w:rFonts w:ascii="Times New Roman" w:eastAsia="Times New Roman" w:hAnsi="Times New Roman" w:cs="Times New Roman"/>
          <w:sz w:val="24"/>
          <w:szCs w:val="24"/>
          <w:highlight w:val="white"/>
        </w:rPr>
        <w:t>). For comparison, we also sampled ARGs from a neutral background locus (Fig</w:t>
      </w:r>
      <w:ins w:id="35" w:author="Daria Shipilina" w:date="2022-10-18T14:00:00Z">
        <w:r>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S3, Supplement</w:t>
      </w:r>
      <w:ins w:id="36" w:author="Daria Shipilina" w:date="2022-11-15T14:34:00Z">
        <w:r>
          <w:rPr>
            <w:rFonts w:ascii="Times New Roman" w:eastAsia="Times New Roman" w:hAnsi="Times New Roman" w:cs="Times New Roman"/>
            <w:sz w:val="24"/>
            <w:szCs w:val="24"/>
            <w:highlight w:val="white"/>
          </w:rPr>
          <w:t xml:space="preserve"> </w:t>
        </w:r>
      </w:ins>
      <w:ins w:id="37" w:author="Arka Pal" w:date="2022-10-21T09:48:00Z">
        <w:del w:id="38" w:author="Daria Shipilina" w:date="2022-11-15T14:34:00Z">
          <w:r w:rsidDel="00F940D9">
            <w:rPr>
              <w:rFonts w:ascii="Times New Roman" w:eastAsia="Times New Roman" w:hAnsi="Times New Roman" w:cs="Times New Roman"/>
              <w:sz w:val="24"/>
              <w:szCs w:val="24"/>
              <w:highlight w:val="white"/>
            </w:rPr>
            <w:delText xml:space="preserve">ary </w:delText>
          </w:r>
          <w:r w:rsidDel="00F940D9">
            <w:rPr>
              <w:rFonts w:ascii="Times New Roman" w:eastAsia="Times New Roman" w:hAnsi="Times New Roman" w:cs="Times New Roman"/>
              <w:sz w:val="24"/>
              <w:szCs w:val="24"/>
              <w:highlight w:val="white"/>
            </w:rPr>
            <w:delText>Data</w:delText>
          </w:r>
        </w:del>
      </w:ins>
      <w:del w:id="39" w:author="Daria Shipilina" w:date="2022-11-15T14:34:00Z">
        <w:r w:rsidDel="00F940D9">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2). Fig</w:t>
      </w:r>
      <w:ins w:id="40" w:author="Daria Shipilina" w:date="2022-10-18T13:19:00Z">
        <w:r>
          <w:rPr>
            <w:rFonts w:ascii="Times New Roman" w:eastAsia="Times New Roman" w:hAnsi="Times New Roman" w:cs="Times New Roman"/>
            <w:sz w:val="24"/>
            <w:szCs w:val="24"/>
            <w:highlight w:val="white"/>
          </w:rPr>
          <w:t>.</w:t>
        </w:r>
      </w:ins>
      <w:del w:id="41" w:author="Daria Shipilina" w:date="2022-10-18T13:19:00Z">
        <w:r>
          <w:rPr>
            <w:rFonts w:ascii="Times New Roman" w:eastAsia="Times New Roman" w:hAnsi="Times New Roman" w:cs="Times New Roman"/>
            <w:sz w:val="24"/>
            <w:szCs w:val="24"/>
            <w:highlight w:val="white"/>
          </w:rPr>
          <w:delText>ure</w:delText>
        </w:r>
      </w:del>
      <w:r>
        <w:rPr>
          <w:rFonts w:ascii="Times New Roman" w:eastAsia="Times New Roman" w:hAnsi="Times New Roman" w:cs="Times New Roman"/>
          <w:sz w:val="24"/>
          <w:szCs w:val="24"/>
          <w:highlight w:val="white"/>
        </w:rPr>
        <w:t xml:space="preserve"> 5 shows a focal region</w:t>
      </w:r>
      <w:ins w:id="42" w:author="Daria Shipilina" w:date="2022-10-18T14:01:00Z">
        <w:r>
          <w:rPr>
            <w:rFonts w:ascii="Times New Roman" w:eastAsia="Times New Roman" w:hAnsi="Times New Roman" w:cs="Times New Roman"/>
            <w:sz w:val="24"/>
            <w:szCs w:val="24"/>
            <w:highlight w:val="white"/>
          </w:rPr>
          <w:t xml:space="preserve"> (~ 3 Mb long) located</w:t>
        </w:r>
      </w:ins>
      <w:r>
        <w:rPr>
          <w:rFonts w:ascii="Times New Roman" w:eastAsia="Times New Roman" w:hAnsi="Times New Roman" w:cs="Times New Roman"/>
          <w:sz w:val="24"/>
          <w:szCs w:val="24"/>
          <w:highlight w:val="white"/>
        </w:rPr>
        <w:t xml:space="preserve"> approximately 100 </w:t>
      </w:r>
      <w:proofErr w:type="spellStart"/>
      <w:r>
        <w:rPr>
          <w:rFonts w:ascii="Times New Roman" w:eastAsia="Times New Roman" w:hAnsi="Times New Roman" w:cs="Times New Roman"/>
          <w:sz w:val="24"/>
          <w:szCs w:val="24"/>
          <w:highlight w:val="white"/>
        </w:rPr>
        <w:t>kbp</w:t>
      </w:r>
      <w:proofErr w:type="spellEnd"/>
      <w:r>
        <w:rPr>
          <w:rFonts w:ascii="Times New Roman" w:eastAsia="Times New Roman" w:hAnsi="Times New Roman" w:cs="Times New Roman"/>
          <w:sz w:val="24"/>
          <w:szCs w:val="24"/>
          <w:highlight w:val="white"/>
        </w:rPr>
        <w:t xml:space="preserve"> </w:t>
      </w:r>
      <w:ins w:id="43" w:author="Daria Shipilina" w:date="2022-10-18T14:02:00Z">
        <w:r>
          <w:rPr>
            <w:rFonts w:ascii="Times New Roman" w:eastAsia="Times New Roman" w:hAnsi="Times New Roman" w:cs="Times New Roman"/>
            <w:sz w:val="24"/>
            <w:szCs w:val="24"/>
            <w:highlight w:val="white"/>
          </w:rPr>
          <w:t>upstream</w:t>
        </w:r>
      </w:ins>
      <w:del w:id="44" w:author="Daria Shipilina" w:date="2022-10-18T14:02:00Z">
        <w:r>
          <w:rPr>
            <w:rFonts w:ascii="Times New Roman" w:eastAsia="Times New Roman" w:hAnsi="Times New Roman" w:cs="Times New Roman"/>
            <w:sz w:val="24"/>
            <w:szCs w:val="24"/>
            <w:highlight w:val="white"/>
          </w:rPr>
          <w:delText>3’</w:delText>
        </w:r>
      </w:del>
      <w:r>
        <w:rPr>
          <w:rFonts w:ascii="Times New Roman" w:eastAsia="Times New Roman" w:hAnsi="Times New Roman" w:cs="Times New Roman"/>
          <w:sz w:val="24"/>
          <w:szCs w:val="24"/>
          <w:highlight w:val="white"/>
        </w:rPr>
        <w:t xml:space="preserve"> from </w:t>
      </w:r>
      <w:proofErr w:type="spellStart"/>
      <w:r>
        <w:rPr>
          <w:rFonts w:ascii="Times New Roman" w:eastAsia="Times New Roman" w:hAnsi="Times New Roman" w:cs="Times New Roman"/>
          <w:i/>
          <w:sz w:val="24"/>
          <w:szCs w:val="24"/>
          <w:highlight w:val="white"/>
        </w:rPr>
        <w:t>optix</w:t>
      </w:r>
      <w:proofErr w:type="spellEnd"/>
      <w:r>
        <w:rPr>
          <w:rFonts w:ascii="Times New Roman" w:eastAsia="Times New Roman" w:hAnsi="Times New Roman" w:cs="Times New Roman"/>
          <w:sz w:val="24"/>
          <w:szCs w:val="24"/>
          <w:highlight w:val="white"/>
        </w:rPr>
        <w:t xml:space="preserve"> that may correspond to a distal regulatory hub controlling the distinctive wing </w:t>
      </w:r>
      <w:r>
        <w:rPr>
          <w:rFonts w:ascii="Times New Roman" w:eastAsia="Times New Roman" w:hAnsi="Times New Roman" w:cs="Times New Roman"/>
          <w:sz w:val="24"/>
          <w:szCs w:val="24"/>
        </w:rPr>
        <w:t>rays (“Ray” and “Dennis” elements, (</w:t>
      </w:r>
      <w:proofErr w:type="spellStart"/>
      <w:r>
        <w:rPr>
          <w:rFonts w:ascii="Times New Roman" w:eastAsia="Times New Roman" w:hAnsi="Times New Roman" w:cs="Times New Roman"/>
          <w:sz w:val="24"/>
          <w:szCs w:val="24"/>
        </w:rPr>
        <w:t>Wallbank</w:t>
      </w:r>
      <w:proofErr w:type="spellEnd"/>
      <w:r>
        <w:rPr>
          <w:rFonts w:ascii="Times New Roman" w:eastAsia="Times New Roman" w:hAnsi="Times New Roman" w:cs="Times New Roman"/>
          <w:sz w:val="24"/>
          <w:szCs w:val="24"/>
        </w:rPr>
        <w:t xml:space="preserve"> et al.</w:t>
      </w:r>
      <w:r>
        <w:rPr>
          <w:rFonts w:ascii="Times New Roman" w:eastAsia="Times New Roman" w:hAnsi="Times New Roman" w:cs="Times New Roman"/>
          <w:sz w:val="24"/>
          <w:szCs w:val="24"/>
        </w:rPr>
        <w:t xml:space="preserve">, 2016), possibly corresponding to </w:t>
      </w:r>
      <w:r>
        <w:rPr>
          <w:rFonts w:ascii="Times New Roman" w:eastAsia="Times New Roman" w:hAnsi="Times New Roman" w:cs="Times New Roman"/>
          <w:i/>
          <w:sz w:val="24"/>
          <w:szCs w:val="24"/>
          <w:rPrChange w:id="45" w:author="Daria Shipilina" w:date="2022-11-09T09:21:00Z">
            <w:rPr>
              <w:rFonts w:ascii="Times New Roman" w:eastAsia="Times New Roman" w:hAnsi="Times New Roman" w:cs="Times New Roman"/>
              <w:sz w:val="24"/>
              <w:szCs w:val="24"/>
            </w:rPr>
          </w:rPrChange>
        </w:rPr>
        <w:t>obs132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Change w:id="46" w:author="Daria Shipilina" w:date="2022-11-09T09:21:00Z">
            <w:rPr>
              <w:rFonts w:ascii="Times New Roman" w:eastAsia="Times New Roman" w:hAnsi="Times New Roman" w:cs="Times New Roman"/>
              <w:sz w:val="24"/>
              <w:szCs w:val="24"/>
            </w:rPr>
          </w:rPrChange>
        </w:rPr>
        <w:t>LR1/2</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Change w:id="47" w:author="Daria Shipilina" w:date="2022-11-09T09:22:00Z">
            <w:rPr>
              <w:rFonts w:ascii="Times New Roman" w:eastAsia="Times New Roman" w:hAnsi="Times New Roman" w:cs="Times New Roman"/>
              <w:sz w:val="24"/>
              <w:szCs w:val="24"/>
            </w:rPr>
          </w:rPrChange>
        </w:rPr>
        <w:t>obs214</w:t>
      </w:r>
      <w:r>
        <w:rPr>
          <w:rFonts w:ascii="Times New Roman" w:eastAsia="Times New Roman" w:hAnsi="Times New Roman" w:cs="Times New Roman"/>
          <w:sz w:val="24"/>
          <w:szCs w:val="24"/>
        </w:rPr>
        <w:t xml:space="preserve">, see Lewis et al., (2019)) </w:t>
      </w:r>
      <w:r>
        <w:rPr>
          <w:rFonts w:ascii="Times New Roman" w:eastAsia="Times New Roman" w:hAnsi="Times New Roman" w:cs="Times New Roman"/>
          <w:sz w:val="24"/>
          <w:szCs w:val="24"/>
          <w:highlight w:val="white"/>
        </w:rPr>
        <w:t xml:space="preserve">at which all lowland </w:t>
      </w:r>
      <w:r>
        <w:rPr>
          <w:rFonts w:ascii="Times New Roman" w:eastAsia="Times New Roman" w:hAnsi="Times New Roman" w:cs="Times New Roman"/>
          <w:i/>
          <w:sz w:val="24"/>
          <w:szCs w:val="24"/>
          <w:highlight w:val="white"/>
        </w:rPr>
        <w:t xml:space="preserve">H. e. </w:t>
      </w:r>
      <w:proofErr w:type="spellStart"/>
      <w:r>
        <w:rPr>
          <w:rFonts w:ascii="Times New Roman" w:eastAsia="Times New Roman" w:hAnsi="Times New Roman" w:cs="Times New Roman"/>
          <w:i/>
          <w:sz w:val="24"/>
          <w:szCs w:val="24"/>
          <w:highlight w:val="white"/>
        </w:rPr>
        <w:t>lativitta</w:t>
      </w:r>
      <w:proofErr w:type="spellEnd"/>
      <w:r>
        <w:rPr>
          <w:rFonts w:ascii="Times New Roman" w:eastAsia="Times New Roman" w:hAnsi="Times New Roman" w:cs="Times New Roman"/>
          <w:sz w:val="24"/>
          <w:szCs w:val="24"/>
          <w:highlight w:val="white"/>
        </w:rPr>
        <w:t xml:space="preserve"> butterflies (red labels in Fig</w:t>
      </w:r>
      <w:ins w:id="48" w:author="Daria Shipilina" w:date="2022-10-18T14:00:00Z">
        <w:r>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5A) share a haplotype (Meier et al, 2021). </w:t>
      </w:r>
      <w:r>
        <w:rPr>
          <w:rFonts w:ascii="Times New Roman" w:eastAsia="Times New Roman" w:hAnsi="Times New Roman" w:cs="Times New Roman"/>
          <w:color w:val="222222"/>
          <w:sz w:val="24"/>
          <w:szCs w:val="24"/>
          <w:shd w:val="clear" w:color="auto" w:fill="FCFCFC"/>
        </w:rPr>
        <w:t xml:space="preserve">To run </w:t>
      </w:r>
      <w:proofErr w:type="spellStart"/>
      <w:r>
        <w:rPr>
          <w:rFonts w:ascii="Times New Roman" w:eastAsia="Times New Roman" w:hAnsi="Times New Roman" w:cs="Times New Roman"/>
          <w:color w:val="222222"/>
          <w:sz w:val="24"/>
          <w:szCs w:val="24"/>
          <w:shd w:val="clear" w:color="auto" w:fill="FCFCFC"/>
        </w:rPr>
        <w:t>ARGweaver</w:t>
      </w:r>
      <w:proofErr w:type="spellEnd"/>
      <w:r>
        <w:rPr>
          <w:rFonts w:ascii="Times New Roman" w:eastAsia="Times New Roman" w:hAnsi="Times New Roman" w:cs="Times New Roman"/>
          <w:color w:val="222222"/>
          <w:sz w:val="24"/>
          <w:szCs w:val="24"/>
          <w:shd w:val="clear" w:color="auto" w:fill="FCFCFC"/>
        </w:rPr>
        <w:t xml:space="preserve">, we used </w:t>
      </w:r>
      <w:r>
        <w:rPr>
          <w:color w:val="222222"/>
          <w:sz w:val="24"/>
          <w:szCs w:val="24"/>
          <w:shd w:val="clear" w:color="auto" w:fill="FCFCFC"/>
        </w:rPr>
        <w:t>𝜇</w:t>
      </w:r>
      <w:r>
        <w:rPr>
          <w:rFonts w:ascii="Times New Roman" w:eastAsia="Times New Roman" w:hAnsi="Times New Roman" w:cs="Times New Roman"/>
          <w:color w:val="222222"/>
          <w:sz w:val="24"/>
          <w:szCs w:val="24"/>
          <w:shd w:val="clear" w:color="auto" w:fill="FCFCFC"/>
        </w:rPr>
        <w:t xml:space="preserve"> = </w:t>
      </w:r>
      <w:r>
        <w:rPr>
          <w:rFonts w:ascii="Times New Roman" w:eastAsia="Times New Roman" w:hAnsi="Times New Roman" w:cs="Times New Roman"/>
          <w:i/>
          <w:color w:val="222222"/>
          <w:sz w:val="24"/>
          <w:szCs w:val="24"/>
          <w:shd w:val="clear" w:color="auto" w:fill="FCFCFC"/>
        </w:rPr>
        <w:t>r</w:t>
      </w:r>
      <w:r>
        <w:rPr>
          <w:rFonts w:ascii="Times New Roman" w:eastAsia="Times New Roman" w:hAnsi="Times New Roman" w:cs="Times New Roman"/>
          <w:color w:val="222222"/>
          <w:sz w:val="24"/>
          <w:szCs w:val="24"/>
          <w:shd w:val="clear" w:color="auto" w:fill="FCFCFC"/>
        </w:rPr>
        <w:t xml:space="preserve"> = 2.9 x 10</w:t>
      </w:r>
      <w:r>
        <w:rPr>
          <w:rFonts w:ascii="Times New Roman" w:eastAsia="Times New Roman" w:hAnsi="Times New Roman" w:cs="Times New Roman"/>
          <w:color w:val="222222"/>
          <w:sz w:val="40"/>
          <w:szCs w:val="40"/>
          <w:shd w:val="clear" w:color="auto" w:fill="FCFCFC"/>
          <w:vertAlign w:val="superscript"/>
        </w:rPr>
        <w:t>-9</w:t>
      </w:r>
      <w:r>
        <w:rPr>
          <w:rFonts w:ascii="Times New Roman" w:eastAsia="Times New Roman" w:hAnsi="Times New Roman" w:cs="Times New Roman"/>
          <w:color w:val="222222"/>
          <w:sz w:val="24"/>
          <w:szCs w:val="24"/>
          <w:shd w:val="clear" w:color="auto" w:fill="FCFCFC"/>
        </w:rPr>
        <w:t xml:space="preserve"> and </w:t>
      </w:r>
      <w:r>
        <w:rPr>
          <w:rFonts w:ascii="Times New Roman" w:eastAsia="Times New Roman" w:hAnsi="Times New Roman" w:cs="Times New Roman"/>
          <w:i/>
          <w:color w:val="222222"/>
          <w:sz w:val="24"/>
          <w:szCs w:val="24"/>
          <w:shd w:val="clear" w:color="auto" w:fill="FCFCFC"/>
        </w:rPr>
        <w:t>N</w:t>
      </w:r>
      <w:r>
        <w:rPr>
          <w:rFonts w:ascii="Times New Roman" w:eastAsia="Times New Roman" w:hAnsi="Times New Roman" w:cs="Times New Roman"/>
          <w:i/>
          <w:color w:val="222222"/>
          <w:sz w:val="40"/>
          <w:szCs w:val="40"/>
          <w:shd w:val="clear" w:color="auto" w:fill="FCFCFC"/>
          <w:vertAlign w:val="subscript"/>
        </w:rPr>
        <w:t>e</w:t>
      </w:r>
      <w:r>
        <w:rPr>
          <w:rFonts w:ascii="Times New Roman" w:eastAsia="Times New Roman" w:hAnsi="Times New Roman" w:cs="Times New Roman"/>
          <w:color w:val="222222"/>
          <w:sz w:val="24"/>
          <w:szCs w:val="24"/>
          <w:shd w:val="clear" w:color="auto" w:fill="FCFCFC"/>
        </w:rPr>
        <w:t xml:space="preserve"> = 1.94 x 10</w:t>
      </w:r>
      <w:r>
        <w:rPr>
          <w:rFonts w:ascii="Times New Roman" w:eastAsia="Times New Roman" w:hAnsi="Times New Roman" w:cs="Times New Roman"/>
          <w:color w:val="222222"/>
          <w:sz w:val="40"/>
          <w:szCs w:val="40"/>
          <w:shd w:val="clear" w:color="auto" w:fill="FCFCFC"/>
          <w:vertAlign w:val="superscript"/>
        </w:rPr>
        <w:t xml:space="preserve">6 </w:t>
      </w:r>
      <w:r>
        <w:rPr>
          <w:rFonts w:ascii="Times New Roman" w:eastAsia="Times New Roman" w:hAnsi="Times New Roman" w:cs="Times New Roman"/>
          <w:color w:val="222222"/>
          <w:sz w:val="24"/>
          <w:szCs w:val="24"/>
          <w:shd w:val="clear" w:color="auto" w:fill="FCFCFC"/>
        </w:rPr>
        <w:t xml:space="preserve">(calculated by estimating </w:t>
      </w:r>
      <w:ins w:id="49" w:author="Daria Shipilina" w:date="2022-11-09T09:22:00Z">
        <w:r>
          <w:rPr>
            <w:rFonts w:ascii="Times New Roman" w:eastAsia="Times New Roman" w:hAnsi="Times New Roman" w:cs="Times New Roman"/>
            <w:color w:val="222222"/>
            <w:sz w:val="24"/>
            <w:szCs w:val="24"/>
            <w:shd w:val="clear" w:color="auto" w:fill="FCFCFC"/>
          </w:rPr>
          <w:t>𝝅</w:t>
        </w:r>
      </w:ins>
      <w:del w:id="50" w:author="Daria Shipilina" w:date="2022-11-09T09:22:00Z">
        <w:r>
          <w:rPr>
            <w:rFonts w:ascii="Times New Roman" w:eastAsia="Times New Roman" w:hAnsi="Times New Roman" w:cs="Times New Roman"/>
            <w:i/>
            <w:color w:val="222222"/>
            <w:sz w:val="24"/>
            <w:szCs w:val="24"/>
            <w:shd w:val="clear" w:color="auto" w:fill="FCFCFC"/>
          </w:rPr>
          <w:delText>pi</w:delText>
        </w:r>
      </w:del>
      <w:r>
        <w:rPr>
          <w:rFonts w:ascii="Times New Roman" w:eastAsia="Times New Roman" w:hAnsi="Times New Roman" w:cs="Times New Roman"/>
          <w:color w:val="222222"/>
          <w:sz w:val="24"/>
          <w:szCs w:val="24"/>
          <w:shd w:val="clear" w:color="auto" w:fill="FCFCFC"/>
        </w:rPr>
        <w:t xml:space="preserve"> from the neutral region) and 30 discrete exponentially distributed time points (Fig</w:t>
      </w:r>
      <w:ins w:id="51" w:author="Daria Shipilina" w:date="2022-10-18T14:00:00Z">
        <w:r>
          <w:rPr>
            <w:rFonts w:ascii="Times New Roman" w:eastAsia="Times New Roman" w:hAnsi="Times New Roman" w:cs="Times New Roman"/>
            <w:color w:val="222222"/>
            <w:sz w:val="24"/>
            <w:szCs w:val="24"/>
            <w:shd w:val="clear" w:color="auto" w:fill="FCFCFC"/>
          </w:rPr>
          <w:t>.</w:t>
        </w:r>
      </w:ins>
      <w:r>
        <w:rPr>
          <w:rFonts w:ascii="Times New Roman" w:eastAsia="Times New Roman" w:hAnsi="Times New Roman" w:cs="Times New Roman"/>
          <w:color w:val="222222"/>
          <w:sz w:val="24"/>
          <w:szCs w:val="24"/>
          <w:shd w:val="clear" w:color="auto" w:fill="FCFCFC"/>
        </w:rPr>
        <w:t xml:space="preserve"> S1</w:t>
      </w:r>
      <w:ins w:id="52" w:author="Daria Shipilina" w:date="2022-11-15T14:34:00Z">
        <w:r>
          <w:rPr>
            <w:rFonts w:ascii="Times New Roman" w:eastAsia="Times New Roman" w:hAnsi="Times New Roman" w:cs="Times New Roman"/>
            <w:color w:val="222222"/>
            <w:sz w:val="24"/>
            <w:szCs w:val="24"/>
            <w:shd w:val="clear" w:color="auto" w:fill="FCFCFC"/>
          </w:rPr>
          <w:t xml:space="preserve">, </w:t>
        </w:r>
        <w:r>
          <w:rPr>
            <w:rFonts w:ascii="Times New Roman" w:eastAsia="Times New Roman" w:hAnsi="Times New Roman" w:cs="Times New Roman"/>
            <w:sz w:val="24"/>
            <w:szCs w:val="24"/>
            <w:highlight w:val="white"/>
          </w:rPr>
          <w:t>Supplement 2</w:t>
        </w:r>
      </w:ins>
      <w:r>
        <w:rPr>
          <w:rFonts w:ascii="Times New Roman" w:eastAsia="Times New Roman" w:hAnsi="Times New Roman" w:cs="Times New Roman"/>
          <w:color w:val="222222"/>
          <w:sz w:val="24"/>
          <w:szCs w:val="24"/>
          <w:shd w:val="clear" w:color="auto" w:fill="FCFCFC"/>
        </w:rPr>
        <w:t>).</w:t>
      </w:r>
      <w:r>
        <w:rPr>
          <w:rFonts w:ascii="Times New Roman" w:eastAsia="Times New Roman" w:hAnsi="Times New Roman" w:cs="Times New Roman"/>
          <w:sz w:val="24"/>
          <w:szCs w:val="24"/>
          <w:highlight w:val="white"/>
        </w:rPr>
        <w:t xml:space="preserve"> The key step for </w:t>
      </w:r>
      <w:proofErr w:type="spellStart"/>
      <w:r>
        <w:rPr>
          <w:rFonts w:ascii="Times New Roman" w:eastAsia="Times New Roman" w:hAnsi="Times New Roman" w:cs="Times New Roman"/>
          <w:sz w:val="24"/>
          <w:szCs w:val="24"/>
          <w:highlight w:val="white"/>
        </w:rPr>
        <w:t>visualising</w:t>
      </w:r>
      <w:proofErr w:type="spellEnd"/>
      <w:r>
        <w:rPr>
          <w:rFonts w:ascii="Times New Roman" w:eastAsia="Times New Roman" w:hAnsi="Times New Roman" w:cs="Times New Roman"/>
          <w:sz w:val="24"/>
          <w:szCs w:val="24"/>
          <w:highlight w:val="white"/>
        </w:rPr>
        <w:t xml:space="preserve"> haplotype blocks is identifying unique edges based on the sampled ARGs. We identified edges </w:t>
      </w:r>
      <w:r>
        <w:rPr>
          <w:rFonts w:ascii="Times New Roman" w:eastAsia="Times New Roman" w:hAnsi="Times New Roman" w:cs="Times New Roman"/>
          <w:sz w:val="24"/>
          <w:szCs w:val="24"/>
          <w:highlight w:val="white"/>
        </w:rPr>
        <w:t xml:space="preserve">using custom scripts to parse marginal trees along the genome in order to identify branches that originate at a particular coalescent time-point (say, </w:t>
      </w:r>
      <w:r>
        <w:rPr>
          <w:rFonts w:ascii="Times New Roman" w:eastAsia="Times New Roman" w:hAnsi="Times New Roman" w:cs="Times New Roman"/>
          <w:i/>
          <w:sz w:val="24"/>
          <w:szCs w:val="24"/>
          <w:highlight w:val="white"/>
        </w:rPr>
        <w:t>t</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sz w:val="24"/>
          <w:szCs w:val="24"/>
          <w:highlight w:val="white"/>
        </w:rPr>
        <w:t xml:space="preserve">), and are ancestral to a fixed set of individuals (say, </w:t>
      </w:r>
      <w:r>
        <w:rPr>
          <w:rFonts w:ascii="Times New Roman" w:eastAsia="Times New Roman" w:hAnsi="Times New Roman" w:cs="Times New Roman"/>
          <w:i/>
          <w:sz w:val="24"/>
          <w:szCs w:val="24"/>
          <w:highlight w:val="white"/>
        </w:rPr>
        <w:t>x</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i/>
          <w:sz w:val="24"/>
          <w:szCs w:val="24"/>
          <w:highlight w:val="white"/>
        </w:rPr>
        <w:t>, x</w:t>
      </w:r>
      <w:r>
        <w:rPr>
          <w:rFonts w:ascii="Times New Roman" w:eastAsia="Times New Roman" w:hAnsi="Times New Roman" w:cs="Times New Roman"/>
          <w:i/>
          <w:sz w:val="24"/>
          <w:szCs w:val="24"/>
          <w:highlight w:val="white"/>
          <w:vertAlign w:val="subscript"/>
        </w:rPr>
        <w:t>2</w:t>
      </w:r>
      <w:r>
        <w:rPr>
          <w:rFonts w:ascii="Times New Roman" w:eastAsia="Times New Roman" w:hAnsi="Times New Roman" w:cs="Times New Roman"/>
          <w:i/>
          <w:sz w:val="24"/>
          <w:szCs w:val="24"/>
          <w:highlight w:val="white"/>
        </w:rPr>
        <w:t>, x</w:t>
      </w:r>
      <w:r>
        <w:rPr>
          <w:rFonts w:ascii="Times New Roman" w:eastAsia="Times New Roman" w:hAnsi="Times New Roman" w:cs="Times New Roman"/>
          <w:i/>
          <w:sz w:val="24"/>
          <w:szCs w:val="24"/>
          <w:highlight w:val="white"/>
          <w:vertAlign w:val="subscript"/>
        </w:rPr>
        <w:t>3</w:t>
      </w:r>
      <w:r>
        <w:rPr>
          <w:rFonts w:ascii="Times New Roman" w:eastAsia="Times New Roman" w:hAnsi="Times New Roman" w:cs="Times New Roman"/>
          <w:sz w:val="24"/>
          <w:szCs w:val="24"/>
          <w:highlight w:val="white"/>
        </w:rPr>
        <w:t>) (see Table S1, S2</w:t>
      </w:r>
      <w:ins w:id="53" w:author="Daria Shipilina" w:date="2022-11-15T14:35:00Z">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Supplement 2</w:t>
        </w:r>
      </w:ins>
      <w:r>
        <w:rPr>
          <w:rFonts w:ascii="Times New Roman" w:eastAsia="Times New Roman" w:hAnsi="Times New Roman" w:cs="Times New Roman"/>
          <w:sz w:val="24"/>
          <w:szCs w:val="24"/>
          <w:highlight w:val="white"/>
        </w:rPr>
        <w:t>). This set of branches represents an edge that is defined by {</w:t>
      </w:r>
      <w:r>
        <w:rPr>
          <w:rFonts w:ascii="Times New Roman" w:eastAsia="Times New Roman" w:hAnsi="Times New Roman" w:cs="Times New Roman"/>
          <w:i/>
          <w:sz w:val="24"/>
          <w:szCs w:val="24"/>
          <w:highlight w:val="white"/>
        </w:rPr>
        <w:t>t</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sz w:val="24"/>
          <w:szCs w:val="24"/>
          <w:highlight w:val="white"/>
        </w:rPr>
        <w:t>}, {</w:t>
      </w:r>
      <w:r>
        <w:rPr>
          <w:rFonts w:ascii="Times New Roman" w:eastAsia="Times New Roman" w:hAnsi="Times New Roman" w:cs="Times New Roman"/>
          <w:i/>
          <w:sz w:val="24"/>
          <w:szCs w:val="24"/>
          <w:highlight w:val="white"/>
        </w:rPr>
        <w:t>x</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i/>
          <w:sz w:val="24"/>
          <w:szCs w:val="24"/>
          <w:highlight w:val="white"/>
        </w:rPr>
        <w:t>, x</w:t>
      </w:r>
      <w:r>
        <w:rPr>
          <w:rFonts w:ascii="Times New Roman" w:eastAsia="Times New Roman" w:hAnsi="Times New Roman" w:cs="Times New Roman"/>
          <w:i/>
          <w:sz w:val="24"/>
          <w:szCs w:val="24"/>
          <w:highlight w:val="white"/>
          <w:vertAlign w:val="subscript"/>
        </w:rPr>
        <w:t>2</w:t>
      </w:r>
      <w:r>
        <w:rPr>
          <w:rFonts w:ascii="Times New Roman" w:eastAsia="Times New Roman" w:hAnsi="Times New Roman" w:cs="Times New Roman"/>
          <w:i/>
          <w:sz w:val="24"/>
          <w:szCs w:val="24"/>
          <w:highlight w:val="white"/>
        </w:rPr>
        <w:t>, x</w:t>
      </w:r>
      <w:r>
        <w:rPr>
          <w:rFonts w:ascii="Times New Roman" w:eastAsia="Times New Roman" w:hAnsi="Times New Roman" w:cs="Times New Roman"/>
          <w:i/>
          <w:sz w:val="24"/>
          <w:szCs w:val="24"/>
          <w:highlight w:val="white"/>
          <w:vertAlign w:val="subscript"/>
        </w:rPr>
        <w:t>3</w:t>
      </w:r>
      <w:r>
        <w:rPr>
          <w:rFonts w:ascii="Times New Roman" w:eastAsia="Times New Roman" w:hAnsi="Times New Roman" w:cs="Times New Roman"/>
          <w:sz w:val="24"/>
          <w:szCs w:val="24"/>
          <w:highlight w:val="white"/>
        </w:rPr>
        <w:t>} and the trees that contain the above branches (see branches in Fig</w:t>
      </w:r>
      <w:ins w:id="54" w:author="Daria Shipilina" w:date="2022-10-18T14:00:00Z">
        <w:r>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5A </w:t>
      </w:r>
      <w:proofErr w:type="spellStart"/>
      <w:r>
        <w:rPr>
          <w:rFonts w:ascii="Times New Roman" w:eastAsia="Times New Roman" w:hAnsi="Times New Roman" w:cs="Times New Roman"/>
          <w:sz w:val="24"/>
          <w:szCs w:val="24"/>
          <w:highlight w:val="white"/>
        </w:rPr>
        <w:t>coloured</w:t>
      </w:r>
      <w:proofErr w:type="spellEnd"/>
      <w:r>
        <w:rPr>
          <w:rFonts w:ascii="Times New Roman" w:eastAsia="Times New Roman" w:hAnsi="Times New Roman" w:cs="Times New Roman"/>
          <w:sz w:val="24"/>
          <w:szCs w:val="24"/>
          <w:highlight w:val="white"/>
        </w:rPr>
        <w:t xml:space="preserve"> according to haplotype blocks as edges in Fig. 5C). Here, we </w:t>
      </w:r>
      <w:proofErr w:type="spellStart"/>
      <w:ins w:id="55" w:author="Daria Shipilina" w:date="2022-10-19T08:32:00Z">
        <w:r>
          <w:rPr>
            <w:rFonts w:ascii="Times New Roman" w:eastAsia="Times New Roman" w:hAnsi="Times New Roman" w:cs="Times New Roman"/>
            <w:sz w:val="24"/>
            <w:szCs w:val="24"/>
            <w:highlight w:val="white"/>
          </w:rPr>
          <w:t>visualise</w:t>
        </w:r>
        <w:proofErr w:type="spellEnd"/>
        <w:r>
          <w:rPr>
            <w:rFonts w:ascii="Times New Roman" w:eastAsia="Times New Roman" w:hAnsi="Times New Roman" w:cs="Times New Roman"/>
            <w:sz w:val="24"/>
            <w:szCs w:val="24"/>
            <w:highlight w:val="white"/>
          </w:rPr>
          <w:t xml:space="preserve"> haplo</w:t>
        </w:r>
        <w:r>
          <w:rPr>
            <w:rFonts w:ascii="Times New Roman" w:eastAsia="Times New Roman" w:hAnsi="Times New Roman" w:cs="Times New Roman"/>
            <w:sz w:val="24"/>
            <w:szCs w:val="24"/>
            <w:highlight w:val="white"/>
          </w:rPr>
          <w:t xml:space="preserve">type blocks in </w:t>
        </w:r>
        <w:r w:rsidRPr="005149C6">
          <w:rPr>
            <w:rFonts w:ascii="Times New Roman" w:eastAsia="Times New Roman" w:hAnsi="Times New Roman" w:cs="Times New Roman"/>
            <w:i/>
            <w:iCs/>
            <w:sz w:val="24"/>
            <w:szCs w:val="24"/>
            <w:highlight w:val="white"/>
            <w:rPrChange w:id="56" w:author="Daria Shipilina" w:date="2022-11-15T13:26:00Z">
              <w:rPr>
                <w:rFonts w:ascii="Times New Roman" w:eastAsia="Times New Roman" w:hAnsi="Times New Roman" w:cs="Times New Roman"/>
                <w:sz w:val="24"/>
                <w:szCs w:val="24"/>
                <w:highlight w:val="white"/>
              </w:rPr>
            </w:rPrChange>
          </w:rPr>
          <w:t xml:space="preserve">H. e. </w:t>
        </w:r>
        <w:proofErr w:type="spellStart"/>
        <w:r w:rsidRPr="005149C6">
          <w:rPr>
            <w:rFonts w:ascii="Times New Roman" w:eastAsia="Times New Roman" w:hAnsi="Times New Roman" w:cs="Times New Roman"/>
            <w:i/>
            <w:iCs/>
            <w:sz w:val="24"/>
            <w:szCs w:val="24"/>
            <w:highlight w:val="white"/>
            <w:rPrChange w:id="57" w:author="Daria Shipilina" w:date="2022-11-15T13:26:00Z">
              <w:rPr>
                <w:rFonts w:ascii="Times New Roman" w:eastAsia="Times New Roman" w:hAnsi="Times New Roman" w:cs="Times New Roman"/>
                <w:sz w:val="24"/>
                <w:szCs w:val="24"/>
                <w:highlight w:val="white"/>
              </w:rPr>
            </w:rPrChange>
          </w:rPr>
          <w:t>lativitta</w:t>
        </w:r>
        <w:proofErr w:type="spellEnd"/>
        <w:r>
          <w:rPr>
            <w:rFonts w:ascii="Times New Roman" w:eastAsia="Times New Roman" w:hAnsi="Times New Roman" w:cs="Times New Roman"/>
            <w:sz w:val="24"/>
            <w:szCs w:val="24"/>
            <w:highlight w:val="white"/>
          </w:rPr>
          <w:t xml:space="preserve"> only and </w:t>
        </w:r>
      </w:ins>
      <w:r>
        <w:rPr>
          <w:rFonts w:ascii="Times New Roman" w:eastAsia="Times New Roman" w:hAnsi="Times New Roman" w:cs="Times New Roman"/>
          <w:sz w:val="24"/>
          <w:szCs w:val="24"/>
          <w:highlight w:val="white"/>
        </w:rPr>
        <w:t>chose to focus on the 6 edges that are supported by 3 or more SNPs (Fig</w:t>
      </w:r>
      <w:ins w:id="58" w:author="Daria Shipilina" w:date="2022-10-18T14:00:00Z">
        <w:r>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5B: SNPs; 5C: haplotype blocks as edges) (see Table S3</w:t>
      </w:r>
      <w:ins w:id="59" w:author="Daria Shipilina" w:date="2022-11-15T14:34:00Z">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Supplement 2</w:t>
        </w:r>
        <w:r>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for a list of all edges supported by SNPs). We then </w:t>
      </w:r>
      <w:proofErr w:type="spellStart"/>
      <w:r>
        <w:rPr>
          <w:rFonts w:ascii="Times New Roman" w:eastAsia="Times New Roman" w:hAnsi="Times New Roman" w:cs="Times New Roman"/>
          <w:sz w:val="24"/>
          <w:szCs w:val="24"/>
          <w:highlight w:val="white"/>
        </w:rPr>
        <w:t>visualised</w:t>
      </w:r>
      <w:proofErr w:type="spellEnd"/>
      <w:r>
        <w:rPr>
          <w:rFonts w:ascii="Times New Roman" w:eastAsia="Times New Roman" w:hAnsi="Times New Roman" w:cs="Times New Roman"/>
          <w:sz w:val="24"/>
          <w:szCs w:val="24"/>
          <w:highlight w:val="white"/>
        </w:rPr>
        <w:t xml:space="preserve"> haplotype blocks based on</w:t>
      </w:r>
      <w:r>
        <w:rPr>
          <w:rFonts w:ascii="Times New Roman" w:eastAsia="Times New Roman" w:hAnsi="Times New Roman" w:cs="Times New Roman"/>
          <w:sz w:val="24"/>
          <w:szCs w:val="24"/>
          <w:highlight w:val="white"/>
        </w:rPr>
        <w:t xml:space="preserve"> these edges, including both their genomic span (i.e., the tree-spans along the genome containing the edge) and temporal span (length of each tree branch that constitutes the edge) (Fig</w:t>
      </w:r>
      <w:ins w:id="60" w:author="Daria Shipilina" w:date="2022-10-18T14:00:00Z">
        <w:r>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5C). </w:t>
      </w:r>
      <w:ins w:id="61" w:author="Daria Shipilina" w:date="2022-10-19T08:57:00Z">
        <w:r>
          <w:rPr>
            <w:rFonts w:ascii="Times New Roman" w:eastAsia="Times New Roman" w:hAnsi="Times New Roman" w:cs="Times New Roman"/>
            <w:sz w:val="24"/>
            <w:szCs w:val="24"/>
            <w:highlight w:val="white"/>
          </w:rPr>
          <w:t>To contrast these observations with the neutral background locus</w:t>
        </w:r>
        <w:r>
          <w:rPr>
            <w:rFonts w:ascii="Times New Roman" w:eastAsia="Times New Roman" w:hAnsi="Times New Roman" w:cs="Times New Roman"/>
            <w:sz w:val="24"/>
            <w:szCs w:val="24"/>
            <w:highlight w:val="white"/>
          </w:rPr>
          <w:t xml:space="preserve"> we additionally plotted TMRCA trajectories for both regions (Fig. S3, Supplement 2). In the neutral region we haven't observed regions with shallow coalescence despite some variation. </w:t>
        </w:r>
      </w:ins>
    </w:p>
    <w:p w14:paraId="16975EBE" w14:textId="77777777" w:rsidR="009F3CA3" w:rsidRDefault="00F940D9">
      <w:pPr>
        <w:spacing w:line="360" w:lineRule="auto"/>
        <w:ind w:firstLine="720"/>
        <w:jc w:val="both"/>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highlight w:val="white"/>
        </w:rPr>
        <w:t>We find a rich structure of haplotype blocks in the focal region. Firs</w:t>
      </w:r>
      <w:r>
        <w:rPr>
          <w:rFonts w:ascii="Times New Roman" w:eastAsia="Times New Roman" w:hAnsi="Times New Roman" w:cs="Times New Roman"/>
          <w:sz w:val="24"/>
          <w:szCs w:val="24"/>
          <w:highlight w:val="white"/>
        </w:rPr>
        <w:t xml:space="preserve">t, in regions of shallow coalescence, we see structured uninterrupted haplotype blocks that carry SNPs fixed in all </w:t>
      </w:r>
      <w:r>
        <w:rPr>
          <w:rFonts w:ascii="Times New Roman" w:eastAsia="Times New Roman" w:hAnsi="Times New Roman" w:cs="Times New Roman"/>
          <w:i/>
          <w:sz w:val="24"/>
          <w:szCs w:val="24"/>
          <w:highlight w:val="white"/>
        </w:rPr>
        <w:t xml:space="preserve">H. e. </w:t>
      </w:r>
      <w:proofErr w:type="spellStart"/>
      <w:r>
        <w:rPr>
          <w:rFonts w:ascii="Times New Roman" w:eastAsia="Times New Roman" w:hAnsi="Times New Roman" w:cs="Times New Roman"/>
          <w:i/>
          <w:sz w:val="24"/>
          <w:szCs w:val="24"/>
          <w:highlight w:val="white"/>
        </w:rPr>
        <w:t>lativitta</w:t>
      </w:r>
      <w:proofErr w:type="spellEnd"/>
      <w:r>
        <w:rPr>
          <w:rFonts w:ascii="Times New Roman" w:eastAsia="Times New Roman" w:hAnsi="Times New Roman" w:cs="Times New Roman"/>
          <w:sz w:val="24"/>
          <w:szCs w:val="24"/>
          <w:highlight w:val="white"/>
        </w:rPr>
        <w:t xml:space="preserve"> samples (Fig</w:t>
      </w:r>
      <w:ins w:id="62" w:author="Daria Shipilina" w:date="2022-10-18T14:00:00Z">
        <w:r>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5). For example, the shallowest coalescence region constitutes the uninterrupted haplotype block defined by ed</w:t>
      </w:r>
      <w:r>
        <w:rPr>
          <w:rFonts w:ascii="Times New Roman" w:eastAsia="Times New Roman" w:hAnsi="Times New Roman" w:cs="Times New Roman"/>
          <w:sz w:val="24"/>
          <w:szCs w:val="24"/>
          <w:highlight w:val="white"/>
        </w:rPr>
        <w:t xml:space="preserve">ge </w:t>
      </w:r>
      <w:r>
        <w:rPr>
          <w:rFonts w:ascii="Times New Roman" w:eastAsia="Times New Roman" w:hAnsi="Times New Roman" w:cs="Times New Roman"/>
          <w:i/>
          <w:sz w:val="24"/>
          <w:szCs w:val="24"/>
          <w:highlight w:val="white"/>
        </w:rPr>
        <w:t>iv</w:t>
      </w:r>
      <w:r>
        <w:rPr>
          <w:rFonts w:ascii="Times New Roman" w:eastAsia="Times New Roman" w:hAnsi="Times New Roman" w:cs="Times New Roman"/>
          <w:sz w:val="24"/>
          <w:szCs w:val="24"/>
          <w:highlight w:val="white"/>
        </w:rPr>
        <w:t xml:space="preserve">, and is supported by 9 SNPs. Adjacent to edge </w:t>
      </w:r>
      <w:r>
        <w:rPr>
          <w:rFonts w:ascii="Times New Roman" w:eastAsia="Times New Roman" w:hAnsi="Times New Roman" w:cs="Times New Roman"/>
          <w:i/>
          <w:sz w:val="24"/>
          <w:szCs w:val="24"/>
          <w:highlight w:val="white"/>
        </w:rPr>
        <w:lastRenderedPageBreak/>
        <w:t>iv</w:t>
      </w:r>
      <w:r>
        <w:rPr>
          <w:rFonts w:ascii="Times New Roman" w:eastAsia="Times New Roman" w:hAnsi="Times New Roman" w:cs="Times New Roman"/>
          <w:sz w:val="24"/>
          <w:szCs w:val="24"/>
          <w:highlight w:val="white"/>
        </w:rPr>
        <w:t xml:space="preserve">, we find the largest </w:t>
      </w:r>
      <w:ins w:id="63" w:author="Daria Shipilina" w:date="2022-10-19T08:00:00Z">
        <w:r>
          <w:rPr>
            <w:rFonts w:ascii="Times New Roman" w:eastAsia="Times New Roman" w:hAnsi="Times New Roman" w:cs="Times New Roman"/>
            <w:sz w:val="24"/>
            <w:szCs w:val="24"/>
            <w:highlight w:val="white"/>
          </w:rPr>
          <w:t xml:space="preserve">(in genomic span) </w:t>
        </w:r>
      </w:ins>
      <w:r>
        <w:rPr>
          <w:rFonts w:ascii="Times New Roman" w:eastAsia="Times New Roman" w:hAnsi="Times New Roman" w:cs="Times New Roman"/>
          <w:sz w:val="24"/>
          <w:szCs w:val="24"/>
          <w:highlight w:val="white"/>
        </w:rPr>
        <w:t xml:space="preserve">haplotype block defined by edge </w:t>
      </w:r>
      <w:r>
        <w:rPr>
          <w:rFonts w:ascii="Times New Roman" w:eastAsia="Times New Roman" w:hAnsi="Times New Roman" w:cs="Times New Roman"/>
          <w:i/>
          <w:sz w:val="24"/>
          <w:szCs w:val="24"/>
          <w:highlight w:val="white"/>
        </w:rPr>
        <w:t>iii</w:t>
      </w:r>
      <w:r>
        <w:rPr>
          <w:rFonts w:ascii="Times New Roman" w:eastAsia="Times New Roman" w:hAnsi="Times New Roman" w:cs="Times New Roman"/>
          <w:sz w:val="24"/>
          <w:szCs w:val="24"/>
          <w:highlight w:val="white"/>
        </w:rPr>
        <w:t xml:space="preserve"> and supported by 22 SNPs, which coincides with a putative selective sweep that was previously identified using the omega statistic (</w:t>
      </w:r>
      <w:proofErr w:type="spellStart"/>
      <w:r>
        <w:rPr>
          <w:rFonts w:ascii="Times New Roman" w:eastAsia="Times New Roman" w:hAnsi="Times New Roman" w:cs="Times New Roman"/>
          <w:sz w:val="24"/>
          <w:szCs w:val="24"/>
          <w:highlight w:val="white"/>
        </w:rPr>
        <w:t>Wallbank</w:t>
      </w:r>
      <w:proofErr w:type="spellEnd"/>
      <w:r>
        <w:rPr>
          <w:rFonts w:ascii="Times New Roman" w:eastAsia="Times New Roman" w:hAnsi="Times New Roman" w:cs="Times New Roman"/>
          <w:sz w:val="24"/>
          <w:szCs w:val="24"/>
          <w:highlight w:val="white"/>
        </w:rPr>
        <w:t xml:space="preserve"> et al., 2016; Lewis et al., 2019). Unlike edge </w:t>
      </w:r>
      <w:r>
        <w:rPr>
          <w:rFonts w:ascii="Times New Roman" w:eastAsia="Times New Roman" w:hAnsi="Times New Roman" w:cs="Times New Roman"/>
          <w:i/>
          <w:sz w:val="24"/>
          <w:szCs w:val="24"/>
          <w:highlight w:val="white"/>
        </w:rPr>
        <w:t>iv</w:t>
      </w:r>
      <w:r>
        <w:rPr>
          <w:rFonts w:ascii="Times New Roman" w:eastAsia="Times New Roman" w:hAnsi="Times New Roman" w:cs="Times New Roman"/>
          <w:sz w:val="24"/>
          <w:szCs w:val="24"/>
          <w:highlight w:val="white"/>
        </w:rPr>
        <w:t xml:space="preserve"> (green), edge </w:t>
      </w:r>
      <w:r>
        <w:rPr>
          <w:rFonts w:ascii="Times New Roman" w:eastAsia="Times New Roman" w:hAnsi="Times New Roman" w:cs="Times New Roman"/>
          <w:i/>
          <w:sz w:val="24"/>
          <w:szCs w:val="24"/>
          <w:highlight w:val="white"/>
        </w:rPr>
        <w:t>iii</w:t>
      </w:r>
      <w:r>
        <w:rPr>
          <w:rFonts w:ascii="Times New Roman" w:eastAsia="Times New Roman" w:hAnsi="Times New Roman" w:cs="Times New Roman"/>
          <w:sz w:val="24"/>
          <w:szCs w:val="24"/>
          <w:highlight w:val="white"/>
        </w:rPr>
        <w:t xml:space="preserve"> (red) exists as disjunct blocks separated prim</w:t>
      </w:r>
      <w:r>
        <w:rPr>
          <w:rFonts w:ascii="Times New Roman" w:eastAsia="Times New Roman" w:hAnsi="Times New Roman" w:cs="Times New Roman"/>
          <w:sz w:val="24"/>
          <w:szCs w:val="24"/>
          <w:highlight w:val="white"/>
        </w:rPr>
        <w:t xml:space="preserve">arily by recombination events that shifts the total coalescence within </w:t>
      </w:r>
      <w:r>
        <w:rPr>
          <w:rFonts w:ascii="Times New Roman" w:eastAsia="Times New Roman" w:hAnsi="Times New Roman" w:cs="Times New Roman"/>
          <w:i/>
          <w:sz w:val="24"/>
          <w:szCs w:val="24"/>
          <w:highlight w:val="white"/>
        </w:rPr>
        <w:t xml:space="preserve">H. e. </w:t>
      </w:r>
      <w:proofErr w:type="spellStart"/>
      <w:r>
        <w:rPr>
          <w:rFonts w:ascii="Times New Roman" w:eastAsia="Times New Roman" w:hAnsi="Times New Roman" w:cs="Times New Roman"/>
          <w:i/>
          <w:sz w:val="24"/>
          <w:szCs w:val="24"/>
          <w:highlight w:val="white"/>
        </w:rPr>
        <w:t>lativitta</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samples to occur slightly further back in time (see Trees 3,4,5,6 for reference). Moving along in both directions from </w:t>
      </w:r>
      <w:ins w:id="64" w:author="Daria Shipilina" w:date="2022-10-19T08:13:00Z">
        <w:r>
          <w:rPr>
            <w:rFonts w:ascii="Times New Roman" w:eastAsia="Times New Roman" w:hAnsi="Times New Roman" w:cs="Times New Roman"/>
            <w:sz w:val="24"/>
            <w:szCs w:val="24"/>
            <w:highlight w:val="white"/>
          </w:rPr>
          <w:t>this</w:t>
        </w:r>
      </w:ins>
      <w:del w:id="65" w:author="Daria Shipilina" w:date="2022-10-19T08:13:00Z">
        <w:r>
          <w:rPr>
            <w:rFonts w:ascii="Times New Roman" w:eastAsia="Times New Roman" w:hAnsi="Times New Roman" w:cs="Times New Roman"/>
            <w:sz w:val="24"/>
            <w:szCs w:val="24"/>
            <w:highlight w:val="white"/>
          </w:rPr>
          <w:delText>the central shallow TMRCA</w:delText>
        </w:r>
      </w:del>
      <w:r>
        <w:rPr>
          <w:rFonts w:ascii="Times New Roman" w:eastAsia="Times New Roman" w:hAnsi="Times New Roman" w:cs="Times New Roman"/>
          <w:sz w:val="24"/>
          <w:szCs w:val="24"/>
          <w:highlight w:val="white"/>
        </w:rPr>
        <w:t xml:space="preserve"> region, we observe o</w:t>
      </w:r>
      <w:r>
        <w:rPr>
          <w:rFonts w:ascii="Times New Roman" w:eastAsia="Times New Roman" w:hAnsi="Times New Roman" w:cs="Times New Roman"/>
          <w:sz w:val="24"/>
          <w:szCs w:val="24"/>
          <w:highlight w:val="white"/>
        </w:rPr>
        <w:t xml:space="preserve">ther haplotype blocks, exhibiting different histories (originating deeper in the past) spanning as disjunct blocks along the entire genomic region and supported by </w:t>
      </w:r>
      <w:ins w:id="66" w:author="Daria Shipilina" w:date="2022-10-19T08:16:00Z">
        <w:r>
          <w:rPr>
            <w:rFonts w:ascii="Times New Roman" w:eastAsia="Times New Roman" w:hAnsi="Times New Roman" w:cs="Times New Roman"/>
            <w:sz w:val="24"/>
            <w:szCs w:val="24"/>
            <w:highlight w:val="white"/>
          </w:rPr>
          <w:t>observed SNPs</w:t>
        </w:r>
      </w:ins>
      <w:del w:id="67" w:author="Daria Shipilina" w:date="2022-10-19T08:16:00Z">
        <w:r>
          <w:rPr>
            <w:rFonts w:ascii="Times New Roman" w:eastAsia="Times New Roman" w:hAnsi="Times New Roman" w:cs="Times New Roman"/>
            <w:sz w:val="24"/>
            <w:szCs w:val="24"/>
            <w:highlight w:val="white"/>
          </w:rPr>
          <w:delText>fixed SNPs</w:delText>
        </w:r>
      </w:del>
      <w:r>
        <w:rPr>
          <w:rFonts w:ascii="Times New Roman" w:eastAsia="Times New Roman" w:hAnsi="Times New Roman" w:cs="Times New Roman"/>
          <w:sz w:val="24"/>
          <w:szCs w:val="24"/>
          <w:highlight w:val="white"/>
        </w:rPr>
        <w:t xml:space="preserve"> (edge </w:t>
      </w:r>
      <w:proofErr w:type="spellStart"/>
      <w:r>
        <w:rPr>
          <w:rFonts w:ascii="Times New Roman" w:eastAsia="Times New Roman" w:hAnsi="Times New Roman" w:cs="Times New Roman"/>
          <w:i/>
          <w:sz w:val="24"/>
          <w:szCs w:val="24"/>
          <w:highlight w:val="white"/>
        </w:rPr>
        <w:t>i</w:t>
      </w:r>
      <w:proofErr w:type="spellEnd"/>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i/>
          <w:sz w:val="24"/>
          <w:szCs w:val="24"/>
          <w:highlight w:val="white"/>
        </w:rPr>
        <w:t>ii)</w:t>
      </w:r>
      <w:r>
        <w:rPr>
          <w:rFonts w:ascii="Times New Roman" w:eastAsia="Times New Roman" w:hAnsi="Times New Roman" w:cs="Times New Roman"/>
          <w:sz w:val="24"/>
          <w:szCs w:val="24"/>
          <w:highlight w:val="white"/>
        </w:rPr>
        <w:t xml:space="preserve">. Although the SMC precludes </w:t>
      </w:r>
      <w:proofErr w:type="spellStart"/>
      <w:r>
        <w:rPr>
          <w:rFonts w:ascii="Times New Roman" w:eastAsia="Times New Roman" w:hAnsi="Times New Roman" w:cs="Times New Roman"/>
          <w:sz w:val="24"/>
          <w:szCs w:val="24"/>
          <w:highlight w:val="white"/>
        </w:rPr>
        <w:t>ARGweaver</w:t>
      </w:r>
      <w:proofErr w:type="spellEnd"/>
      <w:r>
        <w:rPr>
          <w:rFonts w:ascii="Times New Roman" w:eastAsia="Times New Roman" w:hAnsi="Times New Roman" w:cs="Times New Roman"/>
          <w:sz w:val="24"/>
          <w:szCs w:val="24"/>
          <w:highlight w:val="white"/>
        </w:rPr>
        <w:t xml:space="preserve"> from inferring</w:t>
      </w:r>
      <w:r>
        <w:rPr>
          <w:rFonts w:ascii="Times New Roman" w:eastAsia="Times New Roman" w:hAnsi="Times New Roman" w:cs="Times New Roman"/>
          <w:sz w:val="24"/>
          <w:szCs w:val="24"/>
          <w:highlight w:val="white"/>
        </w:rPr>
        <w:t xml:space="preserve"> disjunct coalescence events, disjunct blocks (especially, edge</w:t>
      </w:r>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i</w:t>
      </w:r>
      <w:proofErr w:type="spellEnd"/>
      <w:r>
        <w:rPr>
          <w:rFonts w:ascii="Times New Roman" w:eastAsia="Times New Roman" w:hAnsi="Times New Roman" w:cs="Times New Roman"/>
          <w:sz w:val="24"/>
          <w:szCs w:val="24"/>
          <w:highlight w:val="white"/>
        </w:rPr>
        <w:t xml:space="preserve">) may be an artefact of the way we identify unique edges from the </w:t>
      </w:r>
      <w:proofErr w:type="spellStart"/>
      <w:r>
        <w:rPr>
          <w:rFonts w:ascii="Times New Roman" w:eastAsia="Times New Roman" w:hAnsi="Times New Roman" w:cs="Times New Roman"/>
          <w:sz w:val="24"/>
          <w:szCs w:val="24"/>
          <w:highlight w:val="white"/>
        </w:rPr>
        <w:t>ARGweaver</w:t>
      </w:r>
      <w:proofErr w:type="spellEnd"/>
      <w:r>
        <w:rPr>
          <w:rFonts w:ascii="Times New Roman" w:eastAsia="Times New Roman" w:hAnsi="Times New Roman" w:cs="Times New Roman"/>
          <w:sz w:val="24"/>
          <w:szCs w:val="24"/>
          <w:highlight w:val="white"/>
        </w:rPr>
        <w:t xml:space="preserve"> output, together with discretization of time points (in principle, they could be distinct coalescence events but ar</w:t>
      </w:r>
      <w:r>
        <w:rPr>
          <w:rFonts w:ascii="Times New Roman" w:eastAsia="Times New Roman" w:hAnsi="Times New Roman" w:cs="Times New Roman"/>
          <w:sz w:val="24"/>
          <w:szCs w:val="24"/>
          <w:highlight w:val="white"/>
        </w:rPr>
        <w:t xml:space="preserve">e forced to coalesce at the same time). Moreover, these blocks can also stem from including the </w:t>
      </w:r>
      <w:r>
        <w:rPr>
          <w:rFonts w:ascii="Times New Roman" w:eastAsia="Times New Roman" w:hAnsi="Times New Roman" w:cs="Times New Roman"/>
          <w:i/>
          <w:sz w:val="24"/>
          <w:szCs w:val="24"/>
          <w:highlight w:val="white"/>
        </w:rPr>
        <w:t>H. e. notabilis</w:t>
      </w:r>
      <w:r>
        <w:rPr>
          <w:rFonts w:ascii="Times New Roman" w:eastAsia="Times New Roman" w:hAnsi="Times New Roman" w:cs="Times New Roman"/>
          <w:sz w:val="24"/>
          <w:szCs w:val="24"/>
          <w:highlight w:val="white"/>
        </w:rPr>
        <w:t xml:space="preserve"> population in our analysis (Trees 1,2,5,6 has one or more </w:t>
      </w:r>
      <w:r>
        <w:rPr>
          <w:rFonts w:ascii="Times New Roman" w:eastAsia="Times New Roman" w:hAnsi="Times New Roman" w:cs="Times New Roman"/>
          <w:i/>
          <w:sz w:val="24"/>
          <w:szCs w:val="24"/>
          <w:highlight w:val="white"/>
        </w:rPr>
        <w:t>H. e. notabilis</w:t>
      </w:r>
      <w:r>
        <w:rPr>
          <w:rFonts w:ascii="Times New Roman" w:eastAsia="Times New Roman" w:hAnsi="Times New Roman" w:cs="Times New Roman"/>
          <w:sz w:val="24"/>
          <w:szCs w:val="24"/>
          <w:highlight w:val="white"/>
        </w:rPr>
        <w:t xml:space="preserve"> individual clustering together within the </w:t>
      </w:r>
      <w:r>
        <w:rPr>
          <w:rFonts w:ascii="Times New Roman" w:eastAsia="Times New Roman" w:hAnsi="Times New Roman" w:cs="Times New Roman"/>
          <w:i/>
          <w:sz w:val="24"/>
          <w:szCs w:val="24"/>
          <w:highlight w:val="white"/>
        </w:rPr>
        <w:t xml:space="preserve">H. e. </w:t>
      </w:r>
      <w:proofErr w:type="spellStart"/>
      <w:r>
        <w:rPr>
          <w:rFonts w:ascii="Times New Roman" w:eastAsia="Times New Roman" w:hAnsi="Times New Roman" w:cs="Times New Roman"/>
          <w:i/>
          <w:sz w:val="24"/>
          <w:szCs w:val="24"/>
          <w:highlight w:val="white"/>
        </w:rPr>
        <w:t>lativitta</w:t>
      </w:r>
      <w:proofErr w:type="spellEnd"/>
      <w:r>
        <w:rPr>
          <w:rFonts w:ascii="Times New Roman" w:eastAsia="Times New Roman" w:hAnsi="Times New Roman" w:cs="Times New Roman"/>
          <w:sz w:val="24"/>
          <w:szCs w:val="24"/>
          <w:highlight w:val="white"/>
        </w:rPr>
        <w:t xml:space="preserve"> population),</w:t>
      </w:r>
      <w:r>
        <w:rPr>
          <w:rFonts w:ascii="Times New Roman" w:eastAsia="Times New Roman" w:hAnsi="Times New Roman" w:cs="Times New Roman"/>
          <w:sz w:val="24"/>
          <w:szCs w:val="24"/>
          <w:highlight w:val="white"/>
        </w:rPr>
        <w:t xml:space="preserve"> and hence are present as nested blocks within edge </w:t>
      </w:r>
      <w:r>
        <w:rPr>
          <w:rFonts w:ascii="Times New Roman" w:eastAsia="Times New Roman" w:hAnsi="Times New Roman" w:cs="Times New Roman"/>
          <w:i/>
          <w:sz w:val="24"/>
          <w:szCs w:val="24"/>
          <w:highlight w:val="white"/>
        </w:rPr>
        <w:t>iii</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i/>
          <w:sz w:val="24"/>
          <w:szCs w:val="24"/>
          <w:highlight w:val="white"/>
        </w:rPr>
        <w:t>iv</w:t>
      </w:r>
      <w:r>
        <w:rPr>
          <w:rFonts w:ascii="Times New Roman" w:eastAsia="Times New Roman" w:hAnsi="Times New Roman" w:cs="Times New Roman"/>
          <w:sz w:val="24"/>
          <w:szCs w:val="24"/>
          <w:highlight w:val="white"/>
        </w:rPr>
        <w:t xml:space="preserve"> in the central regions of the shallowest coalescence. </w:t>
      </w:r>
      <w:r>
        <w:rPr>
          <w:rFonts w:ascii="Times New Roman" w:eastAsia="Times New Roman" w:hAnsi="Times New Roman" w:cs="Times New Roman"/>
          <w:sz w:val="24"/>
          <w:szCs w:val="24"/>
          <w:shd w:val="clear" w:color="auto" w:fill="FCFCFC"/>
        </w:rPr>
        <w:t xml:space="preserve">In future, it would be interesting to examine if additional evidence can suggest older, historical sweep events to explain the disjunction </w:t>
      </w:r>
      <w:r>
        <w:rPr>
          <w:rFonts w:ascii="Times New Roman" w:eastAsia="Times New Roman" w:hAnsi="Times New Roman" w:cs="Times New Roman"/>
          <w:sz w:val="24"/>
          <w:szCs w:val="24"/>
          <w:shd w:val="clear" w:color="auto" w:fill="FCFCFC"/>
        </w:rPr>
        <w:t xml:space="preserve">of these blocks, or whether they are simply remnant structures/signatures from other stochastic events. It is important to note that 4 out of the 6 substantial edges drawn here are supported by SNPs fixed within the </w:t>
      </w:r>
      <w:r>
        <w:rPr>
          <w:rFonts w:ascii="Times New Roman" w:eastAsia="Times New Roman" w:hAnsi="Times New Roman" w:cs="Times New Roman"/>
          <w:i/>
          <w:sz w:val="24"/>
          <w:szCs w:val="24"/>
          <w:shd w:val="clear" w:color="auto" w:fill="FCFCFC"/>
        </w:rPr>
        <w:t xml:space="preserve">H. e. </w:t>
      </w:r>
      <w:proofErr w:type="spellStart"/>
      <w:r>
        <w:rPr>
          <w:rFonts w:ascii="Times New Roman" w:eastAsia="Times New Roman" w:hAnsi="Times New Roman" w:cs="Times New Roman"/>
          <w:i/>
          <w:sz w:val="24"/>
          <w:szCs w:val="24"/>
          <w:shd w:val="clear" w:color="auto" w:fill="FCFCFC"/>
        </w:rPr>
        <w:t>lativitta</w:t>
      </w:r>
      <w:proofErr w:type="spellEnd"/>
      <w:r>
        <w:rPr>
          <w:rFonts w:ascii="Times New Roman" w:eastAsia="Times New Roman" w:hAnsi="Times New Roman" w:cs="Times New Roman"/>
          <w:i/>
          <w:sz w:val="24"/>
          <w:szCs w:val="24"/>
          <w:shd w:val="clear" w:color="auto" w:fill="FCFCFC"/>
        </w:rPr>
        <w:t xml:space="preserve"> </w:t>
      </w:r>
      <w:r>
        <w:rPr>
          <w:rFonts w:ascii="Times New Roman" w:eastAsia="Times New Roman" w:hAnsi="Times New Roman" w:cs="Times New Roman"/>
          <w:sz w:val="24"/>
          <w:szCs w:val="24"/>
          <w:shd w:val="clear" w:color="auto" w:fill="FCFCFC"/>
        </w:rPr>
        <w:t xml:space="preserve">samples, and spans in disjunction (except edge </w:t>
      </w:r>
      <w:r>
        <w:rPr>
          <w:rFonts w:ascii="Times New Roman" w:eastAsia="Times New Roman" w:hAnsi="Times New Roman" w:cs="Times New Roman"/>
          <w:i/>
          <w:sz w:val="24"/>
          <w:szCs w:val="24"/>
          <w:shd w:val="clear" w:color="auto" w:fill="FCFCFC"/>
        </w:rPr>
        <w:t>iv</w:t>
      </w:r>
      <w:r>
        <w:rPr>
          <w:rFonts w:ascii="Times New Roman" w:eastAsia="Times New Roman" w:hAnsi="Times New Roman" w:cs="Times New Roman"/>
          <w:sz w:val="24"/>
          <w:szCs w:val="24"/>
          <w:shd w:val="clear" w:color="auto" w:fill="FCFCFC"/>
        </w:rPr>
        <w:t xml:space="preserve">) throughout the region. This is in agreement with theoretical expectations in a swept genomic region where uninterrupted edges are expected to exist with multiple SNPs supporting them (edge </w:t>
      </w:r>
      <w:r>
        <w:rPr>
          <w:rFonts w:ascii="Times New Roman" w:eastAsia="Times New Roman" w:hAnsi="Times New Roman" w:cs="Times New Roman"/>
          <w:i/>
          <w:sz w:val="24"/>
          <w:szCs w:val="24"/>
          <w:shd w:val="clear" w:color="auto" w:fill="FCFCFC"/>
        </w:rPr>
        <w:t>iv</w:t>
      </w:r>
      <w:r>
        <w:rPr>
          <w:rFonts w:ascii="Times New Roman" w:eastAsia="Times New Roman" w:hAnsi="Times New Roman" w:cs="Times New Roman"/>
          <w:sz w:val="24"/>
          <w:szCs w:val="24"/>
          <w:shd w:val="clear" w:color="auto" w:fill="FCFCFC"/>
        </w:rPr>
        <w:t xml:space="preserve"> - 9 SNPs, </w:t>
      </w:r>
      <w:r>
        <w:rPr>
          <w:rFonts w:ascii="Times New Roman" w:eastAsia="Times New Roman" w:hAnsi="Times New Roman" w:cs="Times New Roman"/>
          <w:i/>
          <w:sz w:val="24"/>
          <w:szCs w:val="24"/>
          <w:shd w:val="clear" w:color="auto" w:fill="FCFCFC"/>
        </w:rPr>
        <w:t>iii</w:t>
      </w:r>
      <w:r>
        <w:rPr>
          <w:rFonts w:ascii="Times New Roman" w:eastAsia="Times New Roman" w:hAnsi="Times New Roman" w:cs="Times New Roman"/>
          <w:sz w:val="24"/>
          <w:szCs w:val="24"/>
          <w:shd w:val="clear" w:color="auto" w:fill="FCFCFC"/>
        </w:rPr>
        <w:t xml:space="preserve"> - 22, </w:t>
      </w:r>
      <w:r>
        <w:rPr>
          <w:rFonts w:ascii="Times New Roman" w:eastAsia="Times New Roman" w:hAnsi="Times New Roman" w:cs="Times New Roman"/>
          <w:i/>
          <w:sz w:val="24"/>
          <w:szCs w:val="24"/>
          <w:shd w:val="clear" w:color="auto" w:fill="FCFCFC"/>
        </w:rPr>
        <w:t>ii</w:t>
      </w:r>
      <w:r>
        <w:rPr>
          <w:rFonts w:ascii="Times New Roman" w:eastAsia="Times New Roman" w:hAnsi="Times New Roman" w:cs="Times New Roman"/>
          <w:sz w:val="24"/>
          <w:szCs w:val="24"/>
          <w:shd w:val="clear" w:color="auto" w:fill="FCFCFC"/>
        </w:rPr>
        <w:t xml:space="preserve"> - 16, </w:t>
      </w:r>
      <w:proofErr w:type="spellStart"/>
      <w:r>
        <w:rPr>
          <w:rFonts w:ascii="Times New Roman" w:eastAsia="Times New Roman" w:hAnsi="Times New Roman" w:cs="Times New Roman"/>
          <w:i/>
          <w:sz w:val="24"/>
          <w:szCs w:val="24"/>
          <w:shd w:val="clear" w:color="auto" w:fill="FCFCFC"/>
        </w:rPr>
        <w:t>i</w:t>
      </w:r>
      <w:proofErr w:type="spellEnd"/>
      <w:r>
        <w:rPr>
          <w:rFonts w:ascii="Times New Roman" w:eastAsia="Times New Roman" w:hAnsi="Times New Roman" w:cs="Times New Roman"/>
          <w:sz w:val="24"/>
          <w:szCs w:val="24"/>
          <w:shd w:val="clear" w:color="auto" w:fill="FCFCFC"/>
        </w:rPr>
        <w:t xml:space="preserve"> - 14). In addition to these 4 blocks, we also see more recent blocks with greater spans, explained by singletons (see Fig</w:t>
      </w:r>
      <w:ins w:id="68" w:author="Daria Shipilina" w:date="2022-10-18T14:08:00Z">
        <w:r>
          <w:rPr>
            <w:rFonts w:ascii="Times New Roman" w:eastAsia="Times New Roman" w:hAnsi="Times New Roman" w:cs="Times New Roman"/>
            <w:sz w:val="24"/>
            <w:szCs w:val="24"/>
            <w:shd w:val="clear" w:color="auto" w:fill="FCFCFC"/>
          </w:rPr>
          <w:t>.</w:t>
        </w:r>
      </w:ins>
      <w:r>
        <w:rPr>
          <w:rFonts w:ascii="Times New Roman" w:eastAsia="Times New Roman" w:hAnsi="Times New Roman" w:cs="Times New Roman"/>
          <w:sz w:val="24"/>
          <w:szCs w:val="24"/>
          <w:shd w:val="clear" w:color="auto" w:fill="FCFCFC"/>
        </w:rPr>
        <w:t xml:space="preserve"> S7</w:t>
      </w:r>
      <w:ins w:id="69" w:author="Daria Shipilina" w:date="2022-11-15T14:35:00Z">
        <w:r>
          <w:rPr>
            <w:rFonts w:ascii="Times New Roman" w:eastAsia="Times New Roman" w:hAnsi="Times New Roman" w:cs="Times New Roman"/>
            <w:sz w:val="24"/>
            <w:szCs w:val="24"/>
            <w:shd w:val="clear" w:color="auto" w:fill="FCFCFC"/>
          </w:rPr>
          <w:t xml:space="preserve">, </w:t>
        </w:r>
        <w:r>
          <w:rPr>
            <w:rFonts w:ascii="Times New Roman" w:eastAsia="Times New Roman" w:hAnsi="Times New Roman" w:cs="Times New Roman"/>
            <w:sz w:val="24"/>
            <w:szCs w:val="24"/>
            <w:highlight w:val="white"/>
          </w:rPr>
          <w:t>Supplement 2</w:t>
        </w:r>
      </w:ins>
      <w:r>
        <w:rPr>
          <w:rFonts w:ascii="Times New Roman" w:eastAsia="Times New Roman" w:hAnsi="Times New Roman" w:cs="Times New Roman"/>
          <w:sz w:val="24"/>
          <w:szCs w:val="24"/>
          <w:shd w:val="clear" w:color="auto" w:fill="FCFCFC"/>
        </w:rPr>
        <w:t>) and doubletons (</w:t>
      </w:r>
      <w:r>
        <w:rPr>
          <w:rFonts w:ascii="Times New Roman" w:eastAsia="Times New Roman" w:hAnsi="Times New Roman" w:cs="Times New Roman"/>
          <w:i/>
          <w:sz w:val="24"/>
          <w:szCs w:val="24"/>
          <w:shd w:val="clear" w:color="auto" w:fill="FCFCFC"/>
        </w:rPr>
        <w:t>edge v</w:t>
      </w:r>
      <w:r>
        <w:rPr>
          <w:rFonts w:ascii="Times New Roman" w:eastAsia="Times New Roman" w:hAnsi="Times New Roman" w:cs="Times New Roman"/>
          <w:sz w:val="24"/>
          <w:szCs w:val="24"/>
          <w:shd w:val="clear" w:color="auto" w:fill="FCFCFC"/>
        </w:rPr>
        <w:t xml:space="preserve"> and </w:t>
      </w:r>
      <w:r>
        <w:rPr>
          <w:rFonts w:ascii="Times New Roman" w:eastAsia="Times New Roman" w:hAnsi="Times New Roman" w:cs="Times New Roman"/>
          <w:i/>
          <w:sz w:val="24"/>
          <w:szCs w:val="24"/>
          <w:shd w:val="clear" w:color="auto" w:fill="FCFCFC"/>
        </w:rPr>
        <w:t>vi</w:t>
      </w:r>
      <w:r>
        <w:rPr>
          <w:rFonts w:ascii="Times New Roman" w:eastAsia="Times New Roman" w:hAnsi="Times New Roman" w:cs="Times New Roman"/>
          <w:sz w:val="24"/>
          <w:szCs w:val="24"/>
          <w:shd w:val="clear" w:color="auto" w:fill="FCFCFC"/>
        </w:rPr>
        <w:t xml:space="preserve"> in Fig</w:t>
      </w:r>
      <w:ins w:id="70" w:author="Daria Shipilina" w:date="2022-10-18T14:08:00Z">
        <w:r>
          <w:rPr>
            <w:rFonts w:ascii="Times New Roman" w:eastAsia="Times New Roman" w:hAnsi="Times New Roman" w:cs="Times New Roman"/>
            <w:sz w:val="24"/>
            <w:szCs w:val="24"/>
            <w:shd w:val="clear" w:color="auto" w:fill="FCFCFC"/>
          </w:rPr>
          <w:t>.</w:t>
        </w:r>
      </w:ins>
      <w:r>
        <w:rPr>
          <w:rFonts w:ascii="Times New Roman" w:eastAsia="Times New Roman" w:hAnsi="Times New Roman" w:cs="Times New Roman"/>
          <w:sz w:val="24"/>
          <w:szCs w:val="24"/>
          <w:shd w:val="clear" w:color="auto" w:fill="FCFCFC"/>
        </w:rPr>
        <w:t xml:space="preserve"> 5). Edge</w:t>
      </w:r>
      <w:r>
        <w:rPr>
          <w:rFonts w:ascii="Times New Roman" w:eastAsia="Times New Roman" w:hAnsi="Times New Roman" w:cs="Times New Roman"/>
          <w:i/>
          <w:sz w:val="24"/>
          <w:szCs w:val="24"/>
          <w:shd w:val="clear" w:color="auto" w:fill="FCFCFC"/>
        </w:rPr>
        <w:t xml:space="preserve"> vi</w:t>
      </w:r>
      <w:ins w:id="71" w:author="Daria Shipilina" w:date="2022-10-18T14:08:00Z">
        <w:r>
          <w:rPr>
            <w:rFonts w:ascii="Times New Roman" w:eastAsia="Times New Roman" w:hAnsi="Times New Roman" w:cs="Times New Roman"/>
            <w:i/>
            <w:sz w:val="24"/>
            <w:szCs w:val="24"/>
            <w:shd w:val="clear" w:color="auto" w:fill="FCFCFC"/>
          </w:rPr>
          <w:t xml:space="preserve"> </w:t>
        </w:r>
      </w:ins>
      <w:r>
        <w:rPr>
          <w:rFonts w:ascii="Times New Roman" w:eastAsia="Times New Roman" w:hAnsi="Times New Roman" w:cs="Times New Roman"/>
          <w:sz w:val="24"/>
          <w:szCs w:val="24"/>
          <w:shd w:val="clear" w:color="auto" w:fill="FCFCFC"/>
        </w:rPr>
        <w:t>specifically spans the furthest along the genome, since it is</w:t>
      </w:r>
      <w:r>
        <w:rPr>
          <w:rFonts w:ascii="Times New Roman" w:eastAsia="Times New Roman" w:hAnsi="Times New Roman" w:cs="Times New Roman"/>
          <w:sz w:val="24"/>
          <w:szCs w:val="24"/>
          <w:shd w:val="clear" w:color="auto" w:fill="FCFCFC"/>
        </w:rPr>
        <w:t xml:space="preserve"> formed by a coalescent event between only two samples, suggesting that there has not been sufficient time for recombination to break it down. </w:t>
      </w:r>
    </w:p>
    <w:p w14:paraId="481A55CC" w14:textId="77777777" w:rsidR="009F3CA3" w:rsidRDefault="00F940D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proofErr w:type="spellStart"/>
      <w:r>
        <w:rPr>
          <w:rFonts w:ascii="Times New Roman" w:eastAsia="Times New Roman" w:hAnsi="Times New Roman" w:cs="Times New Roman"/>
          <w:sz w:val="24"/>
          <w:szCs w:val="24"/>
        </w:rPr>
        <w:t>ARGweaver</w:t>
      </w:r>
      <w:proofErr w:type="spellEnd"/>
      <w:r>
        <w:rPr>
          <w:rFonts w:ascii="Times New Roman" w:eastAsia="Times New Roman" w:hAnsi="Times New Roman" w:cs="Times New Roman"/>
          <w:sz w:val="24"/>
          <w:szCs w:val="24"/>
        </w:rPr>
        <w:t xml:space="preserve"> analysis shows the complex relationships between SNPs, edges and haplotype blocks inferred from re</w:t>
      </w:r>
      <w:r>
        <w:rPr>
          <w:rFonts w:ascii="Times New Roman" w:eastAsia="Times New Roman" w:hAnsi="Times New Roman" w:cs="Times New Roman"/>
          <w:sz w:val="24"/>
          <w:szCs w:val="24"/>
        </w:rPr>
        <w:t xml:space="preserve">al data, but also demonstrates the possibility of </w:t>
      </w:r>
      <w:proofErr w:type="spellStart"/>
      <w:r>
        <w:rPr>
          <w:rFonts w:ascii="Times New Roman" w:eastAsia="Times New Roman" w:hAnsi="Times New Roman" w:cs="Times New Roman"/>
          <w:sz w:val="24"/>
          <w:szCs w:val="24"/>
        </w:rPr>
        <w:t>visualising</w:t>
      </w:r>
      <w:proofErr w:type="spellEnd"/>
      <w:r>
        <w:rPr>
          <w:rFonts w:ascii="Times New Roman" w:eastAsia="Times New Roman" w:hAnsi="Times New Roman" w:cs="Times New Roman"/>
          <w:sz w:val="24"/>
          <w:szCs w:val="24"/>
        </w:rPr>
        <w:t xml:space="preserve"> haplotype blocks as edges, and </w:t>
      </w:r>
      <w:proofErr w:type="spellStart"/>
      <w:r>
        <w:rPr>
          <w:rFonts w:ascii="Times New Roman" w:eastAsia="Times New Roman" w:hAnsi="Times New Roman" w:cs="Times New Roman"/>
          <w:sz w:val="24"/>
          <w:szCs w:val="24"/>
        </w:rPr>
        <w:t>utilising</w:t>
      </w:r>
      <w:proofErr w:type="spellEnd"/>
      <w:r>
        <w:rPr>
          <w:rFonts w:ascii="Times New Roman" w:eastAsia="Times New Roman" w:hAnsi="Times New Roman" w:cs="Times New Roman"/>
          <w:sz w:val="24"/>
          <w:szCs w:val="24"/>
        </w:rPr>
        <w:t xml:space="preserve"> statistics from these blocks as a signal to make further evolutionary inference. This could potentially produce alternative hypotheses, such as multiple </w:t>
      </w:r>
      <w:r>
        <w:rPr>
          <w:rFonts w:ascii="Times New Roman" w:eastAsia="Times New Roman" w:hAnsi="Times New Roman" w:cs="Times New Roman"/>
          <w:sz w:val="24"/>
          <w:szCs w:val="24"/>
        </w:rPr>
        <w:t>selective sweeps</w:t>
      </w:r>
      <w:ins w:id="72" w:author="Daria Shipilina" w:date="2022-10-18T14:09:00Z">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occuring</w:t>
        </w:r>
        <w:proofErr w:type="spellEnd"/>
        <w:r>
          <w:rPr>
            <w:rFonts w:ascii="Times New Roman" w:eastAsia="Times New Roman" w:hAnsi="Times New Roman" w:cs="Times New Roman"/>
            <w:sz w:val="24"/>
            <w:szCs w:val="24"/>
          </w:rPr>
          <w:t xml:space="preserve"> in the proximity of each other</w:t>
        </w:r>
      </w:ins>
      <w:r>
        <w:rPr>
          <w:rFonts w:ascii="Times New Roman" w:eastAsia="Times New Roman" w:hAnsi="Times New Roman" w:cs="Times New Roman"/>
          <w:sz w:val="24"/>
          <w:szCs w:val="24"/>
        </w:rPr>
        <w:t xml:space="preserve">, or differentiate between sweeps and </w:t>
      </w:r>
      <w:r>
        <w:rPr>
          <w:rFonts w:ascii="Times New Roman" w:eastAsia="Times New Roman" w:hAnsi="Times New Roman" w:cs="Times New Roman"/>
          <w:sz w:val="24"/>
          <w:szCs w:val="24"/>
        </w:rPr>
        <w:lastRenderedPageBreak/>
        <w:t>random shallow coalescence events. However, we should point out several limitations to such analyses. First, since there is an infinite number of possible genealo</w:t>
      </w:r>
      <w:r>
        <w:rPr>
          <w:rFonts w:ascii="Times New Roman" w:eastAsia="Times New Roman" w:hAnsi="Times New Roman" w:cs="Times New Roman"/>
          <w:sz w:val="24"/>
          <w:szCs w:val="24"/>
        </w:rPr>
        <w:t xml:space="preserve">gical histories, inference of the full ARG comes with a degree of uncertainty. Specifically, </w:t>
      </w:r>
      <w:proofErr w:type="spellStart"/>
      <w:r>
        <w:rPr>
          <w:rFonts w:ascii="Times New Roman" w:eastAsia="Times New Roman" w:hAnsi="Times New Roman" w:cs="Times New Roman"/>
          <w:sz w:val="24"/>
          <w:szCs w:val="24"/>
          <w:highlight w:val="white"/>
        </w:rPr>
        <w:t>ARGweaver</w:t>
      </w:r>
      <w:proofErr w:type="spellEnd"/>
      <w:r>
        <w:rPr>
          <w:rFonts w:ascii="Times New Roman" w:eastAsia="Times New Roman" w:hAnsi="Times New Roman" w:cs="Times New Roman"/>
          <w:sz w:val="24"/>
          <w:szCs w:val="24"/>
          <w:highlight w:val="white"/>
        </w:rPr>
        <w:t xml:space="preserve"> estimates a coalescent model from the data (set of SNPs) and produces a distribution of trees that is consistent with the data, but only supported strong</w:t>
      </w:r>
      <w:r>
        <w:rPr>
          <w:rFonts w:ascii="Times New Roman" w:eastAsia="Times New Roman" w:hAnsi="Times New Roman" w:cs="Times New Roman"/>
          <w:sz w:val="24"/>
          <w:szCs w:val="24"/>
          <w:highlight w:val="white"/>
        </w:rPr>
        <w:t>ly at and around the SNPs. In other genomic regions, the model produces a random distribution of trees given the parameters that are still consistent with the data but not necessarily supported by any SNPs (see Fig</w:t>
      </w:r>
      <w:ins w:id="73" w:author="Daria Shipilina" w:date="2022-10-18T14:08:00Z">
        <w:r>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S9 </w:t>
      </w:r>
      <w:ins w:id="74" w:author="Daria Shipilina" w:date="2022-11-15T14:35:00Z">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Supplement 2</w:t>
        </w:r>
        <w:r>
          <w:rPr>
            <w:rFonts w:ascii="Times New Roman" w:eastAsia="Times New Roman" w:hAnsi="Times New Roman" w:cs="Times New Roman"/>
            <w:sz w:val="24"/>
            <w:szCs w:val="24"/>
            <w:highlight w:val="white"/>
          </w:rPr>
          <w:t xml:space="preserve">) </w:t>
        </w:r>
      </w:ins>
      <w:r>
        <w:rPr>
          <w:rFonts w:ascii="Times New Roman" w:eastAsia="Times New Roman" w:hAnsi="Times New Roman" w:cs="Times New Roman"/>
          <w:sz w:val="24"/>
          <w:szCs w:val="24"/>
          <w:highlight w:val="white"/>
        </w:rPr>
        <w:t>for comparison between haplotype block structures between MCMC iteration</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shd w:val="clear" w:color="auto" w:fill="FCFCFC"/>
        </w:rPr>
        <w:t xml:space="preserve"> </w:t>
      </w:r>
      <w:r>
        <w:rPr>
          <w:rFonts w:ascii="Times New Roman" w:eastAsia="Times New Roman" w:hAnsi="Times New Roman" w:cs="Times New Roman"/>
          <w:sz w:val="24"/>
          <w:szCs w:val="24"/>
          <w:highlight w:val="white"/>
        </w:rPr>
        <w:t xml:space="preserve">This suggests inferences should only be made only from edges robustly supported by the SNP configuration, rather than the full ARG. Due to its computational tradeoffs, </w:t>
      </w:r>
      <w:proofErr w:type="spellStart"/>
      <w:r>
        <w:rPr>
          <w:rFonts w:ascii="Times New Roman" w:eastAsia="Times New Roman" w:hAnsi="Times New Roman" w:cs="Times New Roman"/>
          <w:sz w:val="24"/>
          <w:szCs w:val="24"/>
          <w:highlight w:val="white"/>
        </w:rPr>
        <w:t>ARGweaver</w:t>
      </w:r>
      <w:proofErr w:type="spellEnd"/>
      <w:r>
        <w:rPr>
          <w:rFonts w:ascii="Times New Roman" w:eastAsia="Times New Roman" w:hAnsi="Times New Roman" w:cs="Times New Roman"/>
          <w:sz w:val="24"/>
          <w:szCs w:val="24"/>
          <w:highlight w:val="white"/>
        </w:rPr>
        <w:t xml:space="preserve"> inference can also be prone to differences in user choices such as discrete time-points, recombination/mutation rates, estimation of effective population size, MCMC parameters. Despite these limitations, features of haplotype block structures from our ana</w:t>
      </w:r>
      <w:r>
        <w:rPr>
          <w:rFonts w:ascii="Times New Roman" w:eastAsia="Times New Roman" w:hAnsi="Times New Roman" w:cs="Times New Roman"/>
          <w:sz w:val="24"/>
          <w:szCs w:val="24"/>
          <w:highlight w:val="white"/>
        </w:rPr>
        <w:t>lysis can carry potentially important features in non-neutral regions of the genome.</w:t>
      </w:r>
      <w:r>
        <w:rPr>
          <w:rFonts w:ascii="Times New Roman" w:eastAsia="Times New Roman" w:hAnsi="Times New Roman" w:cs="Times New Roman"/>
          <w:sz w:val="24"/>
          <w:szCs w:val="24"/>
        </w:rPr>
        <w:t xml:space="preserve"> Here, we simply demonstrate with a small example one way to identify significant edges and haplotype blocks from empirical data. Although beyond the </w:t>
      </w:r>
      <w:ins w:id="75" w:author="Daria Shipilina" w:date="2022-11-09T09:23:00Z">
        <w:r>
          <w:rPr>
            <w:rFonts w:ascii="Times New Roman" w:eastAsia="Times New Roman" w:hAnsi="Times New Roman" w:cs="Times New Roman"/>
            <w:sz w:val="24"/>
            <w:szCs w:val="24"/>
          </w:rPr>
          <w:t>scope</w:t>
        </w:r>
      </w:ins>
      <w:del w:id="76" w:author="Daria Shipilina" w:date="2022-11-09T09:23:00Z">
        <w:r>
          <w:rPr>
            <w:rFonts w:ascii="Times New Roman" w:eastAsia="Times New Roman" w:hAnsi="Times New Roman" w:cs="Times New Roman"/>
            <w:sz w:val="24"/>
            <w:szCs w:val="24"/>
          </w:rPr>
          <w:delText>reach</w:delText>
        </w:r>
      </w:del>
      <w:r>
        <w:rPr>
          <w:rFonts w:ascii="Times New Roman" w:eastAsia="Times New Roman" w:hAnsi="Times New Roman" w:cs="Times New Roman"/>
          <w:sz w:val="24"/>
          <w:szCs w:val="24"/>
        </w:rPr>
        <w:t xml:space="preserve"> of this pap</w:t>
      </w:r>
      <w:r>
        <w:rPr>
          <w:rFonts w:ascii="Times New Roman" w:eastAsia="Times New Roman" w:hAnsi="Times New Roman" w:cs="Times New Roman"/>
          <w:sz w:val="24"/>
          <w:szCs w:val="24"/>
        </w:rPr>
        <w:t xml:space="preserve">er, we hope that the rich haplotype structure revealed here can spur development of new methods that take advantage of different layers of information. </w:t>
      </w:r>
    </w:p>
    <w:p w14:paraId="355A447C" w14:textId="77777777" w:rsidR="009F3CA3" w:rsidRDefault="00F940D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computational requirement and feasibility of </w:t>
      </w:r>
      <w:proofErr w:type="spellStart"/>
      <w:ins w:id="77" w:author="Daria Shipilina" w:date="2022-10-18T14:19:00Z">
        <w:r>
          <w:rPr>
            <w:rFonts w:ascii="Times New Roman" w:eastAsia="Times New Roman" w:hAnsi="Times New Roman" w:cs="Times New Roman"/>
            <w:sz w:val="24"/>
            <w:szCs w:val="24"/>
          </w:rPr>
          <w:t>ARG</w:t>
        </w:r>
      </w:ins>
      <w:del w:id="78" w:author="Daria Shipilina" w:date="2022-10-18T14:19:00Z">
        <w:r>
          <w:rPr>
            <w:rFonts w:ascii="Times New Roman" w:eastAsia="Times New Roman" w:hAnsi="Times New Roman" w:cs="Times New Roman"/>
            <w:sz w:val="24"/>
            <w:szCs w:val="24"/>
          </w:rPr>
          <w:delText>arg</w:delText>
        </w:r>
      </w:del>
      <w:r>
        <w:rPr>
          <w:rFonts w:ascii="Times New Roman" w:eastAsia="Times New Roman" w:hAnsi="Times New Roman" w:cs="Times New Roman"/>
          <w:sz w:val="24"/>
          <w:szCs w:val="24"/>
        </w:rPr>
        <w:t>weaver</w:t>
      </w:r>
      <w:proofErr w:type="spellEnd"/>
      <w:r>
        <w:rPr>
          <w:rFonts w:ascii="Times New Roman" w:eastAsia="Times New Roman" w:hAnsi="Times New Roman" w:cs="Times New Roman"/>
          <w:sz w:val="24"/>
          <w:szCs w:val="24"/>
        </w:rPr>
        <w:t xml:space="preserve"> were addressed by two other methods -</w:t>
      </w:r>
      <w:r>
        <w:rPr>
          <w:rFonts w:ascii="Times New Roman" w:eastAsia="Times New Roman" w:hAnsi="Times New Roman" w:cs="Times New Roman"/>
          <w:i/>
          <w:sz w:val="24"/>
          <w:szCs w:val="24"/>
        </w:rPr>
        <w:t xml:space="preserve"> tsi</w:t>
      </w:r>
      <w:r>
        <w:rPr>
          <w:rFonts w:ascii="Times New Roman" w:eastAsia="Times New Roman" w:hAnsi="Times New Roman" w:cs="Times New Roman"/>
          <w:i/>
          <w:sz w:val="24"/>
          <w:szCs w:val="24"/>
        </w:rPr>
        <w:t xml:space="preserve">nfer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Relate</w:t>
      </w:r>
      <w:r>
        <w:rPr>
          <w:rFonts w:ascii="Times New Roman" w:eastAsia="Times New Roman" w:hAnsi="Times New Roman" w:cs="Times New Roman"/>
          <w:sz w:val="24"/>
          <w:szCs w:val="24"/>
        </w:rPr>
        <w:t xml:space="preserve"> (Kelleher et al., 2019; Speidel et al., 2019) that attempt to approximate the ARG in much larger populations with thousands of samples by focusing on topology (or ‘succinct tree sequences’), rather than a full inference of the ARG. They do </w:t>
      </w:r>
      <w:r>
        <w:rPr>
          <w:rFonts w:ascii="Times New Roman" w:eastAsia="Times New Roman" w:hAnsi="Times New Roman" w:cs="Times New Roman"/>
          <w:sz w:val="24"/>
          <w:szCs w:val="24"/>
        </w:rPr>
        <w:t>so by representing genomes as a series of tree topologies: Relate as distinct trees; tsinfer as ‘tree sequences’ connected via ancestral haplotypes. Both achieve this remarkable speed-up by relying on the Li and Stephens’ hidden Markov model (Li &amp; Stephens</w:t>
      </w:r>
      <w:r>
        <w:rPr>
          <w:rFonts w:ascii="Times New Roman" w:eastAsia="Times New Roman" w:hAnsi="Times New Roman" w:cs="Times New Roman"/>
          <w:sz w:val="24"/>
          <w:szCs w:val="24"/>
        </w:rPr>
        <w:t>, 2003) see Box 2 for further details) to infer local pairwise distances (Relate) or ancestral haplotypes (tsinfer). As an added advantage, tsinfer doubles as an efficient, lossless compression algorithm by indexing population genomic variation as SNPs-on-</w:t>
      </w:r>
      <w:r>
        <w:rPr>
          <w:rFonts w:ascii="Times New Roman" w:eastAsia="Times New Roman" w:hAnsi="Times New Roman" w:cs="Times New Roman"/>
          <w:sz w:val="24"/>
          <w:szCs w:val="24"/>
        </w:rPr>
        <w:t xml:space="preserve">trees as opposed to the traditional (and highly redundant) SNP-by-individual matrix (implemented as a </w:t>
      </w:r>
      <w:proofErr w:type="spellStart"/>
      <w:r>
        <w:rPr>
          <w:rFonts w:ascii="Times New Roman" w:eastAsia="Times New Roman" w:hAnsi="Times New Roman" w:cs="Times New Roman"/>
          <w:sz w:val="24"/>
          <w:szCs w:val="24"/>
        </w:rPr>
        <w:t>tskit</w:t>
      </w:r>
      <w:proofErr w:type="spellEnd"/>
      <w:r>
        <w:rPr>
          <w:rFonts w:ascii="Times New Roman" w:eastAsia="Times New Roman" w:hAnsi="Times New Roman" w:cs="Times New Roman"/>
          <w:sz w:val="24"/>
          <w:szCs w:val="24"/>
        </w:rPr>
        <w:t xml:space="preserve"> library; Kelleher et al., 2019). Put another way, the tree sequence encoding can fully capture the variation data in entire populations, for a fract</w:t>
      </w:r>
      <w:r>
        <w:rPr>
          <w:rFonts w:ascii="Times New Roman" w:eastAsia="Times New Roman" w:hAnsi="Times New Roman" w:cs="Times New Roman"/>
          <w:sz w:val="24"/>
          <w:szCs w:val="24"/>
        </w:rPr>
        <w:t xml:space="preserve">ion of the storage space. Such a representation also effectively encapsulates a number of population genetics summary statistics </w:t>
      </w:r>
      <w:r>
        <w:rPr>
          <w:rFonts w:ascii="Times New Roman" w:eastAsia="Times New Roman" w:hAnsi="Times New Roman" w:cs="Times New Roman"/>
          <w:sz w:val="24"/>
          <w:szCs w:val="24"/>
        </w:rPr>
        <w:lastRenderedPageBreak/>
        <w:t>(Kelleher et al., 2019; Ralph et al., 2020). These developments may prove essential, as sequencing of entire national populatio</w:t>
      </w:r>
      <w:r>
        <w:rPr>
          <w:rFonts w:ascii="Times New Roman" w:eastAsia="Times New Roman" w:hAnsi="Times New Roman" w:cs="Times New Roman"/>
          <w:sz w:val="24"/>
          <w:szCs w:val="24"/>
        </w:rPr>
        <w:t>ns increasingly becomes routine.</w:t>
      </w:r>
    </w:p>
    <w:p w14:paraId="63020690"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Among practical methods, tsinfer and Relate are the state-of-the-art in representing large populations. All three approaches, including </w:t>
      </w:r>
      <w:proofErr w:type="spellStart"/>
      <w:r>
        <w:rPr>
          <w:rFonts w:ascii="Times New Roman" w:eastAsia="Times New Roman" w:hAnsi="Times New Roman" w:cs="Times New Roman"/>
          <w:sz w:val="24"/>
          <w:szCs w:val="24"/>
          <w:highlight w:val="white"/>
        </w:rPr>
        <w:t>ARGweaver</w:t>
      </w:r>
      <w:proofErr w:type="spellEnd"/>
      <w:r>
        <w:rPr>
          <w:rFonts w:ascii="Times New Roman" w:eastAsia="Times New Roman" w:hAnsi="Times New Roman" w:cs="Times New Roman"/>
          <w:sz w:val="24"/>
          <w:szCs w:val="24"/>
          <w:highlight w:val="white"/>
        </w:rPr>
        <w:t xml:space="preserve">, approximate some aspects of the ARG well, and give an accurate distribution </w:t>
      </w:r>
      <w:r>
        <w:rPr>
          <w:rFonts w:ascii="Times New Roman" w:eastAsia="Times New Roman" w:hAnsi="Times New Roman" w:cs="Times New Roman"/>
          <w:sz w:val="24"/>
          <w:szCs w:val="24"/>
          <w:highlight w:val="white"/>
        </w:rPr>
        <w:t xml:space="preserve">of coalescence time under simulation of the standard coalescent (Brandt et al., 2021). For our purposes, they are also useful approximations to the ARG that highlight some of the key advantages we wish to </w:t>
      </w:r>
      <w:proofErr w:type="spellStart"/>
      <w:r>
        <w:rPr>
          <w:rFonts w:ascii="Times New Roman" w:eastAsia="Times New Roman" w:hAnsi="Times New Roman" w:cs="Times New Roman"/>
          <w:sz w:val="24"/>
          <w:szCs w:val="24"/>
          <w:highlight w:val="white"/>
        </w:rPr>
        <w:t>emphasise</w:t>
      </w:r>
      <w:proofErr w:type="spellEnd"/>
      <w:r>
        <w:rPr>
          <w:rFonts w:ascii="Times New Roman" w:eastAsia="Times New Roman" w:hAnsi="Times New Roman" w:cs="Times New Roman"/>
          <w:sz w:val="24"/>
          <w:szCs w:val="24"/>
          <w:highlight w:val="white"/>
        </w:rPr>
        <w:t xml:space="preserve"> in our haplotype block definition. For ex</w:t>
      </w:r>
      <w:r>
        <w:rPr>
          <w:rFonts w:ascii="Times New Roman" w:eastAsia="Times New Roman" w:hAnsi="Times New Roman" w:cs="Times New Roman"/>
          <w:sz w:val="24"/>
          <w:szCs w:val="24"/>
          <w:highlight w:val="white"/>
        </w:rPr>
        <w:t>ample, Relate presents a suite of statistics that goes beyond SNP information. One advantage of Relate is that branches are dated, as opposed to a strict encoding of topology alone in tsinfer. Having dated branches allows, among other things, the possibili</w:t>
      </w:r>
      <w:r>
        <w:rPr>
          <w:rFonts w:ascii="Times New Roman" w:eastAsia="Times New Roman" w:hAnsi="Times New Roman" w:cs="Times New Roman"/>
          <w:sz w:val="24"/>
          <w:szCs w:val="24"/>
          <w:highlight w:val="white"/>
        </w:rPr>
        <w:t>ty of estimating temporal changes in mutation rates. Another useful feature, in our view, is</w:t>
      </w:r>
      <w:ins w:id="79" w:author="Daria Shipilina" w:date="2022-11-15T13:27:00Z">
        <w:r w:rsidR="005149C6">
          <w:rPr>
            <w:rFonts w:ascii="Times New Roman" w:eastAsia="Times New Roman" w:hAnsi="Times New Roman" w:cs="Times New Roman"/>
            <w:sz w:val="24"/>
            <w:szCs w:val="24"/>
            <w:highlight w:val="white"/>
          </w:rPr>
          <w:t xml:space="preserve"> </w:t>
        </w:r>
      </w:ins>
      <w:del w:id="80" w:author="Daria Shipilina" w:date="2022-10-19T08:36:00Z">
        <w:r>
          <w:rPr>
            <w:rFonts w:ascii="Times New Roman" w:eastAsia="Times New Roman" w:hAnsi="Times New Roman" w:cs="Times New Roman"/>
            <w:sz w:val="24"/>
            <w:szCs w:val="24"/>
            <w:highlight w:val="white"/>
          </w:rPr>
          <w:delText xml:space="preserve"> tsinfer’s </w:delText>
        </w:r>
      </w:del>
      <w:r>
        <w:rPr>
          <w:rFonts w:ascii="Times New Roman" w:eastAsia="Times New Roman" w:hAnsi="Times New Roman" w:cs="Times New Roman"/>
          <w:sz w:val="24"/>
          <w:szCs w:val="24"/>
          <w:highlight w:val="white"/>
        </w:rPr>
        <w:t>placement of SNPs onto branches, which is the essential feature that distinguishes haplotype blocks from each other under our definition, even though our definition is independent of the SNPs themselves.</w:t>
      </w:r>
    </w:p>
    <w:p w14:paraId="5FC2A105" w14:textId="77777777" w:rsidR="009F3CA3" w:rsidRDefault="00F940D9">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note that efforts are already underway to bridge </w:t>
      </w:r>
      <w:r>
        <w:rPr>
          <w:rFonts w:ascii="Times New Roman" w:eastAsia="Times New Roman" w:hAnsi="Times New Roman" w:cs="Times New Roman"/>
          <w:sz w:val="24"/>
          <w:szCs w:val="24"/>
          <w:highlight w:val="white"/>
        </w:rPr>
        <w:t xml:space="preserve">across methods and address their limitations. For instance, </w:t>
      </w:r>
      <w:proofErr w:type="spellStart"/>
      <w:r>
        <w:rPr>
          <w:rFonts w:ascii="Times New Roman" w:eastAsia="Times New Roman" w:hAnsi="Times New Roman" w:cs="Times New Roman"/>
          <w:sz w:val="24"/>
          <w:szCs w:val="24"/>
          <w:highlight w:val="white"/>
        </w:rPr>
        <w:t>tsdate</w:t>
      </w:r>
      <w:proofErr w:type="spellEnd"/>
      <w:r>
        <w:rPr>
          <w:rFonts w:ascii="Times New Roman" w:eastAsia="Times New Roman" w:hAnsi="Times New Roman" w:cs="Times New Roman"/>
          <w:sz w:val="24"/>
          <w:szCs w:val="24"/>
          <w:highlight w:val="white"/>
        </w:rPr>
        <w:t xml:space="preserve"> now adds coalescence times estimates and branch lengths from </w:t>
      </w:r>
      <w:proofErr w:type="spellStart"/>
      <w:r>
        <w:rPr>
          <w:rFonts w:ascii="Times New Roman" w:eastAsia="Times New Roman" w:hAnsi="Times New Roman" w:cs="Times New Roman"/>
          <w:sz w:val="24"/>
          <w:szCs w:val="24"/>
          <w:highlight w:val="white"/>
        </w:rPr>
        <w:t>tsinfer’s</w:t>
      </w:r>
      <w:proofErr w:type="spellEnd"/>
      <w:r>
        <w:rPr>
          <w:rFonts w:ascii="Times New Roman" w:eastAsia="Times New Roman" w:hAnsi="Times New Roman" w:cs="Times New Roman"/>
          <w:sz w:val="24"/>
          <w:szCs w:val="24"/>
          <w:highlight w:val="white"/>
        </w:rPr>
        <w:t xml:space="preserve"> output (</w:t>
      </w:r>
      <w:proofErr w:type="spellStart"/>
      <w:r>
        <w:rPr>
          <w:rFonts w:ascii="Times New Roman" w:eastAsia="Times New Roman" w:hAnsi="Times New Roman" w:cs="Times New Roman"/>
          <w:sz w:val="24"/>
          <w:szCs w:val="24"/>
          <w:highlight w:val="white"/>
        </w:rPr>
        <w:t>Wohns</w:t>
      </w:r>
      <w:proofErr w:type="spellEnd"/>
      <w:r>
        <w:rPr>
          <w:rFonts w:ascii="Times New Roman" w:eastAsia="Times New Roman" w:hAnsi="Times New Roman" w:cs="Times New Roman"/>
          <w:sz w:val="24"/>
          <w:szCs w:val="24"/>
          <w:highlight w:val="white"/>
        </w:rPr>
        <w:t xml:space="preserve"> et al., 2021). In the context of our exploration of haplotype blocks and their overlapping structure (Fi</w:t>
      </w:r>
      <w:r>
        <w:rPr>
          <w:rFonts w:ascii="Times New Roman" w:eastAsia="Times New Roman" w:hAnsi="Times New Roman" w:cs="Times New Roman"/>
          <w:sz w:val="24"/>
          <w:szCs w:val="24"/>
          <w:highlight w:val="white"/>
        </w:rPr>
        <w:t>g</w:t>
      </w:r>
      <w:ins w:id="81" w:author="Daria Shipilina" w:date="2022-11-15T13:27:00Z">
        <w:r w:rsidR="005149C6">
          <w:rPr>
            <w:rFonts w:ascii="Times New Roman" w:eastAsia="Times New Roman" w:hAnsi="Times New Roman" w:cs="Times New Roman"/>
            <w:sz w:val="24"/>
            <w:szCs w:val="24"/>
            <w:highlight w:val="white"/>
          </w:rPr>
          <w:t>.</w:t>
        </w:r>
      </w:ins>
      <w:del w:id="82" w:author="Daria Shipilina" w:date="2022-10-18T13:59:00Z">
        <w:r>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highlight w:val="white"/>
        </w:rPr>
        <w:t xml:space="preserve"> 3C, D), we have noted that they may not be accurately captured under the Li–Stephens models in tsinfer and Relate, in a way that may bias the inferred ARG. However, this is an open question, so more work is needed to understand how different methods per</w:t>
      </w:r>
      <w:r>
        <w:rPr>
          <w:rFonts w:ascii="Times New Roman" w:eastAsia="Times New Roman" w:hAnsi="Times New Roman" w:cs="Times New Roman"/>
          <w:sz w:val="24"/>
          <w:szCs w:val="24"/>
          <w:highlight w:val="white"/>
        </w:rPr>
        <w:t>form across a range of parameters relevant to non-model organisms.</w:t>
      </w:r>
    </w:p>
    <w:p w14:paraId="48A82D6F" w14:textId="77777777" w:rsidR="009F3CA3" w:rsidRDefault="00F940D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there has been a recent spurt in innovation in genealogy/ARG-based methods. Among these, </w:t>
      </w:r>
      <w:proofErr w:type="spellStart"/>
      <w:r>
        <w:rPr>
          <w:rFonts w:ascii="Times New Roman" w:eastAsia="Times New Roman" w:hAnsi="Times New Roman" w:cs="Times New Roman"/>
          <w:sz w:val="24"/>
          <w:szCs w:val="24"/>
        </w:rPr>
        <w:t>ARGweaver</w:t>
      </w:r>
      <w:proofErr w:type="spellEnd"/>
      <w:r>
        <w:rPr>
          <w:rFonts w:ascii="Times New Roman" w:eastAsia="Times New Roman" w:hAnsi="Times New Roman" w:cs="Times New Roman"/>
          <w:sz w:val="24"/>
          <w:szCs w:val="24"/>
        </w:rPr>
        <w:t xml:space="preserve"> arguably comes closest to inferring the full ARG, but at considerable computat</w:t>
      </w:r>
      <w:r>
        <w:rPr>
          <w:rFonts w:ascii="Times New Roman" w:eastAsia="Times New Roman" w:hAnsi="Times New Roman" w:cs="Times New Roman"/>
          <w:sz w:val="24"/>
          <w:szCs w:val="24"/>
        </w:rPr>
        <w:t>ional cost. Both tsinfer and Relate are robust and scalable to thousands of samples with minimal, reasonable trade-offs, but infer haplotype blocks only as an incidental output. Ultimately, we hope our discussion here will encourage development of new meth</w:t>
      </w:r>
      <w:r>
        <w:rPr>
          <w:rFonts w:ascii="Times New Roman" w:eastAsia="Times New Roman" w:hAnsi="Times New Roman" w:cs="Times New Roman"/>
          <w:sz w:val="24"/>
          <w:szCs w:val="24"/>
        </w:rPr>
        <w:t xml:space="preserve">ods to infer haplotype blocks as we define them, and to use these for further explanation and inference. </w:t>
      </w:r>
    </w:p>
    <w:p w14:paraId="76E3D563" w14:textId="77777777" w:rsidR="009F3CA3" w:rsidRDefault="00F940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Assuming that a method becomes available for inferring blocks as we have defined them, there are still practical considerations that we will need to f</w:t>
      </w:r>
      <w:r>
        <w:rPr>
          <w:rFonts w:ascii="Times New Roman" w:eastAsia="Times New Roman" w:hAnsi="Times New Roman" w:cs="Times New Roman"/>
          <w:sz w:val="24"/>
          <w:szCs w:val="24"/>
        </w:rPr>
        <w:t>ace. For example, we see from Figs. 3</w:t>
      </w:r>
      <w:ins w:id="83" w:author="Daria Shipilina" w:date="2022-11-15T13:27:00Z">
        <w:r w:rsidR="005149C6">
          <w:rPr>
            <w:rFonts w:ascii="Times New Roman" w:eastAsia="Times New Roman" w:hAnsi="Times New Roman" w:cs="Times New Roman"/>
            <w:sz w:val="24"/>
            <w:szCs w:val="24"/>
          </w:rPr>
          <w:t xml:space="preserve">, </w:t>
        </w:r>
      </w:ins>
      <w:del w:id="84" w:author="Daria Shipilina" w:date="2022-11-15T13:27:00Z">
        <w:r w:rsidDel="005149C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4 &amp; 5 that haplotype blocks, defined via edges in the ARG, have a complex structure, tracing back in time for a number of generations that varies along their span (e.g., blocks ii and iii). This makes it </w:t>
      </w:r>
      <w:ins w:id="85" w:author="Daria Shipilina" w:date="2022-11-09T09:25:00Z">
        <w:r>
          <w:rPr>
            <w:rFonts w:ascii="Times New Roman" w:eastAsia="Times New Roman" w:hAnsi="Times New Roman" w:cs="Times New Roman"/>
            <w:sz w:val="24"/>
            <w:szCs w:val="24"/>
          </w:rPr>
          <w:t>practically</w:t>
        </w:r>
      </w:ins>
      <w:del w:id="86" w:author="Daria Shipilina" w:date="2022-11-09T09:25:00Z">
        <w:r>
          <w:rPr>
            <w:rFonts w:ascii="Times New Roman" w:eastAsia="Times New Roman" w:hAnsi="Times New Roman" w:cs="Times New Roman"/>
            <w:sz w:val="24"/>
            <w:szCs w:val="24"/>
          </w:rPr>
          <w:delText>(f</w:delText>
        </w:r>
        <w:r>
          <w:rPr>
            <w:rFonts w:ascii="Times New Roman" w:eastAsia="Times New Roman" w:hAnsi="Times New Roman" w:cs="Times New Roman"/>
            <w:sz w:val="24"/>
            <w:szCs w:val="24"/>
          </w:rPr>
          <w:delText>or example)</w:delText>
        </w:r>
      </w:del>
      <w:r>
        <w:rPr>
          <w:rFonts w:ascii="Times New Roman" w:eastAsia="Times New Roman" w:hAnsi="Times New Roman" w:cs="Times New Roman"/>
          <w:sz w:val="24"/>
          <w:szCs w:val="24"/>
        </w:rPr>
        <w:t xml:space="preserve"> hard to define the extent of haplotype blocks in any simple way, especially since they </w:t>
      </w:r>
      <w:r>
        <w:rPr>
          <w:rFonts w:ascii="Times New Roman" w:eastAsia="Times New Roman" w:hAnsi="Times New Roman" w:cs="Times New Roman"/>
          <w:sz w:val="24"/>
          <w:szCs w:val="24"/>
        </w:rPr>
        <w:lastRenderedPageBreak/>
        <w:t>may be disjunct. Should this be their maximum length, or should it rather be weighted by the depth? It is not clear which description would be better for inf</w:t>
      </w:r>
      <w:r>
        <w:rPr>
          <w:rFonts w:ascii="Times New Roman" w:eastAsia="Times New Roman" w:hAnsi="Times New Roman" w:cs="Times New Roman"/>
          <w:sz w:val="24"/>
          <w:szCs w:val="24"/>
        </w:rPr>
        <w:t xml:space="preserve">erence and this may even depend upon the specific process that we wish to infer. These kinds of issues could be investigated by estimating parameters under a variety of specific models in which case we can evaluate the strength and weaknesses of different </w:t>
      </w:r>
      <w:r>
        <w:rPr>
          <w:rFonts w:ascii="Times New Roman" w:eastAsia="Times New Roman" w:hAnsi="Times New Roman" w:cs="Times New Roman"/>
          <w:sz w:val="24"/>
          <w:szCs w:val="24"/>
        </w:rPr>
        <w:t>descriptions of haplotype structure in characterizing different processes.</w:t>
      </w:r>
    </w:p>
    <w:p w14:paraId="1D7E1D8B" w14:textId="77777777" w:rsidR="009F3CA3" w:rsidRDefault="00F940D9">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87" w:name="_zcvwjnwwn1mw" w:colFirst="0" w:colLast="0"/>
      <w:bookmarkEnd w:id="87"/>
      <w:r>
        <w:rPr>
          <w:rFonts w:ascii="Times New Roman" w:eastAsia="Times New Roman" w:hAnsi="Times New Roman" w:cs="Times New Roman"/>
          <w:b/>
          <w:color w:val="000000"/>
          <w:sz w:val="24"/>
          <w:szCs w:val="24"/>
        </w:rPr>
        <w:t xml:space="preserve"> </w:t>
      </w:r>
    </w:p>
    <w:p w14:paraId="0A402A9A" w14:textId="77777777" w:rsidR="009F3CA3" w:rsidRDefault="00F940D9">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88" w:name="_snx2dzj538a7" w:colFirst="0" w:colLast="0"/>
      <w:bookmarkEnd w:id="88"/>
      <w:r>
        <w:rPr>
          <w:rFonts w:ascii="Times New Roman" w:eastAsia="Times New Roman" w:hAnsi="Times New Roman" w:cs="Times New Roman"/>
          <w:b/>
          <w:color w:val="000000"/>
          <w:sz w:val="24"/>
          <w:szCs w:val="24"/>
        </w:rPr>
        <w:t>Conclusions and future directions</w:t>
      </w:r>
    </w:p>
    <w:p w14:paraId="5AAF05E6" w14:textId="77777777" w:rsidR="009F3CA3" w:rsidRDefault="00F940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article, we have outlined a definition of the haplotype block as an edge on the ARG, explored the implications of the definition with simple simulations, and considered how current methods can infer such blocks from empirical data. In our view, hap</w:t>
      </w:r>
      <w:r>
        <w:rPr>
          <w:rFonts w:ascii="Times New Roman" w:eastAsia="Times New Roman" w:hAnsi="Times New Roman" w:cs="Times New Roman"/>
          <w:sz w:val="24"/>
          <w:szCs w:val="24"/>
        </w:rPr>
        <w:t>lotypes and haplotype blocks should be the core concepts through which we understand population genetic processes. Under this view, it follows that ideally, genomic datasets should come directly as resolved haplotypes, rather than diploid genotypes that re</w:t>
      </w:r>
      <w:r>
        <w:rPr>
          <w:rFonts w:ascii="Times New Roman" w:eastAsia="Times New Roman" w:hAnsi="Times New Roman" w:cs="Times New Roman"/>
          <w:sz w:val="24"/>
          <w:szCs w:val="24"/>
        </w:rPr>
        <w:t>quire phasing and further processing. We therefore welcome new developments in linked- and long-read sequencing techniques, analysis software, and visualization tools that are designed with sequencing and population datasets in mind (Davies et al., 2021; M</w:t>
      </w:r>
      <w:r>
        <w:rPr>
          <w:rFonts w:ascii="Times New Roman" w:eastAsia="Times New Roman" w:hAnsi="Times New Roman" w:cs="Times New Roman"/>
          <w:sz w:val="24"/>
          <w:szCs w:val="24"/>
        </w:rPr>
        <w:t>eier et al., 2021).</w:t>
      </w:r>
    </w:p>
    <w:p w14:paraId="07822BFD" w14:textId="77777777" w:rsidR="009F3CA3" w:rsidRDefault="00F940D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simulations and empirical example show that haplotype blocks contain rich information about the demographic and selective history of the locus. Making the most of this information will require a fundamental rethink of our linear, re</w:t>
      </w:r>
      <w:r>
        <w:rPr>
          <w:rFonts w:ascii="Times New Roman" w:eastAsia="Times New Roman" w:hAnsi="Times New Roman" w:cs="Times New Roman"/>
          <w:sz w:val="24"/>
          <w:szCs w:val="24"/>
        </w:rPr>
        <w:t>ference-based genome assemblies, and a move towards a graph, or tree-based assembly standard to take advantage of their capability to natively encode variation (</w:t>
      </w:r>
      <w:proofErr w:type="spellStart"/>
      <w:r>
        <w:rPr>
          <w:rFonts w:ascii="Times New Roman" w:eastAsia="Times New Roman" w:hAnsi="Times New Roman" w:cs="Times New Roman"/>
          <w:sz w:val="24"/>
          <w:szCs w:val="24"/>
        </w:rPr>
        <w:t>Eggertsson</w:t>
      </w:r>
      <w:proofErr w:type="spellEnd"/>
      <w:r>
        <w:rPr>
          <w:rFonts w:ascii="Times New Roman" w:eastAsia="Times New Roman" w:hAnsi="Times New Roman" w:cs="Times New Roman"/>
          <w:sz w:val="24"/>
          <w:szCs w:val="24"/>
        </w:rPr>
        <w:t xml:space="preserve"> et al., 2017; Hickey et al., 2020). We will also need new concepts and vocabulary to</w:t>
      </w:r>
      <w:r>
        <w:rPr>
          <w:rFonts w:ascii="Times New Roman" w:eastAsia="Times New Roman" w:hAnsi="Times New Roman" w:cs="Times New Roman"/>
          <w:sz w:val="24"/>
          <w:szCs w:val="24"/>
        </w:rPr>
        <w:t xml:space="preserve"> describe features in these graphs (e.g., super-graphs and “bubbles”; (Cheng et al., 2021; Turner et al., 2018; Weisenfeld et al., 2017) informed by a robust understanding of the generative process discussed above, and we need to align our mental models wi</w:t>
      </w:r>
      <w:r>
        <w:rPr>
          <w:rFonts w:ascii="Times New Roman" w:eastAsia="Times New Roman" w:hAnsi="Times New Roman" w:cs="Times New Roman"/>
          <w:sz w:val="24"/>
          <w:szCs w:val="24"/>
        </w:rPr>
        <w:t>th inference schemes and their encoding (as in, e.g., tsinfer). For that reason, we hope our discussion here can focus our effort towards this new standard, as haplotype-resolved sequencing becomes routine.</w:t>
      </w:r>
    </w:p>
    <w:p w14:paraId="27DE3DD0" w14:textId="77777777" w:rsidR="009F3CA3" w:rsidRDefault="00F940D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3F6112F" w14:textId="77777777" w:rsidR="009F3CA3" w:rsidRDefault="00F940D9">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89" w:name="_blmgs7iu84nv" w:colFirst="0" w:colLast="0"/>
      <w:bookmarkEnd w:id="89"/>
      <w:r>
        <w:rPr>
          <w:rFonts w:ascii="Times New Roman" w:eastAsia="Times New Roman" w:hAnsi="Times New Roman" w:cs="Times New Roman"/>
          <w:b/>
          <w:color w:val="000000"/>
          <w:sz w:val="24"/>
          <w:szCs w:val="24"/>
        </w:rPr>
        <w:lastRenderedPageBreak/>
        <w:t>Table 1. A glossary of key terms</w:t>
      </w:r>
    </w:p>
    <w:p w14:paraId="61FDE986"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86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4290"/>
      </w:tblGrid>
      <w:tr w:rsidR="009F3CA3" w14:paraId="52778411" w14:textId="77777777">
        <w:trPr>
          <w:trHeight w:val="920"/>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4B562" w14:textId="77777777" w:rsidR="009F3CA3" w:rsidRDefault="00F940D9">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w:t>
            </w:r>
          </w:p>
          <w:p w14:paraId="1ADF6C89" w14:textId="77777777" w:rsidR="009F3CA3" w:rsidRDefault="00F940D9">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2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5387E2" w14:textId="77777777" w:rsidR="009F3CA3" w:rsidRDefault="00F940D9">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p w14:paraId="0790A0DA" w14:textId="77777777" w:rsidR="009F3CA3" w:rsidRDefault="00F940D9">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F3CA3" w14:paraId="30967FB0" w14:textId="77777777">
        <w:trPr>
          <w:trHeight w:val="327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254D8" w14:textId="77777777" w:rsidR="009F3CA3" w:rsidRDefault="00F940D9">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Ancestral recombination graph (ARG)</w:t>
            </w:r>
          </w:p>
          <w:p w14:paraId="304DC60D" w14:textId="77777777" w:rsidR="009F3CA3" w:rsidRDefault="00F940D9">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4290" w:type="dxa"/>
            <w:tcBorders>
              <w:bottom w:val="single" w:sz="8" w:space="0" w:color="000000"/>
              <w:right w:val="single" w:sz="8" w:space="0" w:color="000000"/>
            </w:tcBorders>
            <w:tcMar>
              <w:top w:w="100" w:type="dxa"/>
              <w:left w:w="100" w:type="dxa"/>
              <w:bottom w:w="100" w:type="dxa"/>
              <w:right w:w="100" w:type="dxa"/>
            </w:tcMar>
          </w:tcPr>
          <w:p w14:paraId="32B3A38F" w14:textId="77777777" w:rsidR="009F3CA3" w:rsidRDefault="00F940D9">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A graphical representation of the complete ancestry of a sample of genomes through a series of coalescence and recombination events. The ARG can be decomposed into a series of marginal trees that give the relationships between samples within each non-recom</w:t>
            </w:r>
            <w:r>
              <w:rPr>
                <w:rFonts w:ascii="Times New Roman" w:eastAsia="Times New Roman" w:hAnsi="Times New Roman" w:cs="Times New Roman"/>
                <w:sz w:val="24"/>
                <w:szCs w:val="24"/>
              </w:rPr>
              <w:t>bining region.</w:t>
            </w:r>
          </w:p>
        </w:tc>
      </w:tr>
      <w:tr w:rsidR="009F3CA3" w14:paraId="7C3D47FA" w14:textId="77777777">
        <w:trPr>
          <w:trHeight w:val="126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AD5B81" w14:textId="77777777" w:rsidR="009F3CA3" w:rsidRDefault="00F940D9">
            <w:pPr>
              <w:spacing w:line="360" w:lineRule="auto"/>
              <w:ind w:left="140" w:right="1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Branch</w:t>
            </w:r>
          </w:p>
        </w:tc>
        <w:tc>
          <w:tcPr>
            <w:tcW w:w="4290" w:type="dxa"/>
            <w:tcBorders>
              <w:bottom w:val="single" w:sz="8" w:space="0" w:color="000000"/>
              <w:right w:val="single" w:sz="8" w:space="0" w:color="000000"/>
            </w:tcBorders>
            <w:tcMar>
              <w:top w:w="100" w:type="dxa"/>
              <w:left w:w="100" w:type="dxa"/>
              <w:bottom w:w="100" w:type="dxa"/>
              <w:right w:w="100" w:type="dxa"/>
            </w:tcMar>
          </w:tcPr>
          <w:p w14:paraId="4D9C322A" w14:textId="77777777" w:rsidR="009F3CA3" w:rsidRDefault="00F940D9">
            <w:pPr>
              <w:spacing w:line="360" w:lineRule="auto"/>
              <w:ind w:left="140" w:right="1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part of a genealogical tree at a single locus, which connects two coalescence events</w:t>
            </w:r>
          </w:p>
        </w:tc>
      </w:tr>
      <w:tr w:rsidR="009F3CA3" w14:paraId="796B6EF1" w14:textId="77777777">
        <w:trPr>
          <w:trHeight w:val="162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FF300A" w14:textId="77777777" w:rsidR="009F3CA3" w:rsidRDefault="00F940D9">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Coalescence</w:t>
            </w:r>
          </w:p>
        </w:tc>
        <w:tc>
          <w:tcPr>
            <w:tcW w:w="4290" w:type="dxa"/>
            <w:tcBorders>
              <w:bottom w:val="single" w:sz="8" w:space="0" w:color="000000"/>
              <w:right w:val="single" w:sz="8" w:space="0" w:color="000000"/>
            </w:tcBorders>
            <w:tcMar>
              <w:top w:w="100" w:type="dxa"/>
              <w:left w:w="100" w:type="dxa"/>
              <w:bottom w:w="100" w:type="dxa"/>
              <w:right w:w="100" w:type="dxa"/>
            </w:tcMar>
          </w:tcPr>
          <w:p w14:paraId="39E2D0F7" w14:textId="77777777" w:rsidR="009F3CA3" w:rsidRDefault="00F940D9">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The merging of lineages in a common ancestor, as one traces lineages backward in time</w:t>
            </w:r>
          </w:p>
          <w:p w14:paraId="4D776BB2" w14:textId="77777777" w:rsidR="009F3CA3" w:rsidRDefault="00F940D9">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F3CA3" w14:paraId="717578AA" w14:textId="77777777">
        <w:trPr>
          <w:trHeight w:val="303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8C073E" w14:textId="77777777" w:rsidR="009F3CA3" w:rsidRDefault="00F940D9">
            <w:pPr>
              <w:spacing w:line="360" w:lineRule="auto"/>
              <w:ind w:left="140" w:right="1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Edge</w:t>
            </w:r>
          </w:p>
        </w:tc>
        <w:tc>
          <w:tcPr>
            <w:tcW w:w="4290" w:type="dxa"/>
            <w:tcBorders>
              <w:bottom w:val="single" w:sz="8" w:space="0" w:color="000000"/>
              <w:right w:val="single" w:sz="8" w:space="0" w:color="000000"/>
            </w:tcBorders>
            <w:tcMar>
              <w:top w:w="100" w:type="dxa"/>
              <w:left w:w="100" w:type="dxa"/>
              <w:bottom w:w="100" w:type="dxa"/>
              <w:right w:w="100" w:type="dxa"/>
            </w:tcMar>
          </w:tcPr>
          <w:p w14:paraId="7BFE9A61" w14:textId="77777777" w:rsidR="009F3CA3" w:rsidRDefault="00F940D9">
            <w:pPr>
              <w:spacing w:line="360" w:lineRule="auto"/>
              <w:ind w:left="140" w:right="1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set of genomic regions that are the immediate ancestors of a specific coalescence event, and that are ancestral to a specific set of sampled genomes. An edge has two dimensions (generations x map length). Any SNP that fall on an edge will be shared by th</w:t>
            </w:r>
            <w:r>
              <w:rPr>
                <w:rFonts w:ascii="Times New Roman" w:eastAsia="Times New Roman" w:hAnsi="Times New Roman" w:cs="Times New Roman"/>
                <w:sz w:val="24"/>
                <w:szCs w:val="24"/>
                <w:highlight w:val="white"/>
              </w:rPr>
              <w:t>e set of descendant genomes, and only by those genomes</w:t>
            </w:r>
          </w:p>
        </w:tc>
      </w:tr>
      <w:tr w:rsidR="009F3CA3" w14:paraId="44287698" w14:textId="77777777">
        <w:trPr>
          <w:trHeight w:val="950"/>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A314A8" w14:textId="77777777" w:rsidR="009F3CA3" w:rsidRDefault="00F940D9">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Haplotype</w:t>
            </w:r>
          </w:p>
          <w:p w14:paraId="055C5776" w14:textId="77777777" w:rsidR="009F3CA3" w:rsidRDefault="00F940D9">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290" w:type="dxa"/>
            <w:tcBorders>
              <w:bottom w:val="single" w:sz="8" w:space="0" w:color="000000"/>
              <w:right w:val="single" w:sz="8" w:space="0" w:color="000000"/>
            </w:tcBorders>
            <w:tcMar>
              <w:top w:w="100" w:type="dxa"/>
              <w:left w:w="100" w:type="dxa"/>
              <w:bottom w:w="100" w:type="dxa"/>
              <w:right w:w="100" w:type="dxa"/>
            </w:tcMar>
          </w:tcPr>
          <w:p w14:paraId="429408F5" w14:textId="77777777" w:rsidR="009F3CA3" w:rsidRDefault="00F940D9">
            <w:pPr>
              <w:spacing w:line="360" w:lineRule="auto"/>
              <w:ind w:left="140" w:right="1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highlight w:val="white"/>
              </w:rPr>
              <w:t xml:space="preserve"> haploid genotype. A diploid genotype consists of a pair of haplotypes.</w:t>
            </w:r>
          </w:p>
        </w:tc>
      </w:tr>
      <w:tr w:rsidR="009F3CA3" w14:paraId="2076F1BD" w14:textId="77777777">
        <w:trPr>
          <w:trHeight w:val="162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5A8C05" w14:textId="77777777" w:rsidR="009F3CA3" w:rsidRDefault="00F940D9">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Haplotype block</w:t>
            </w:r>
          </w:p>
        </w:tc>
        <w:tc>
          <w:tcPr>
            <w:tcW w:w="4290" w:type="dxa"/>
            <w:tcBorders>
              <w:bottom w:val="single" w:sz="8" w:space="0" w:color="000000"/>
              <w:right w:val="single" w:sz="8" w:space="0" w:color="000000"/>
            </w:tcBorders>
            <w:tcMar>
              <w:top w:w="100" w:type="dxa"/>
              <w:left w:w="100" w:type="dxa"/>
              <w:bottom w:w="100" w:type="dxa"/>
              <w:right w:w="100" w:type="dxa"/>
            </w:tcMar>
          </w:tcPr>
          <w:p w14:paraId="2FBA7DC0" w14:textId="77777777" w:rsidR="009F3CA3" w:rsidRDefault="00F940D9">
            <w:pPr>
              <w:spacing w:line="360" w:lineRule="auto"/>
              <w:ind w:left="140" w:right="1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set of genomic regions that descend from a particular edge in the ARG, which is defined by a unique coalescence event, and by the set of descendant samples</w:t>
            </w:r>
          </w:p>
        </w:tc>
      </w:tr>
      <w:tr w:rsidR="009F3CA3" w14:paraId="26B67B6F" w14:textId="77777777">
        <w:trPr>
          <w:trHeight w:val="126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24A1FA" w14:textId="77777777" w:rsidR="009F3CA3" w:rsidRDefault="00F940D9">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Identity by descent (IBD)</w:t>
            </w:r>
          </w:p>
          <w:p w14:paraId="2E669DC8" w14:textId="77777777" w:rsidR="009F3CA3" w:rsidRDefault="00F940D9">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290" w:type="dxa"/>
            <w:tcBorders>
              <w:bottom w:val="single" w:sz="8" w:space="0" w:color="000000"/>
              <w:right w:val="single" w:sz="8" w:space="0" w:color="000000"/>
            </w:tcBorders>
            <w:tcMar>
              <w:top w:w="100" w:type="dxa"/>
              <w:left w:w="100" w:type="dxa"/>
              <w:bottom w:w="100" w:type="dxa"/>
              <w:right w:w="100" w:type="dxa"/>
            </w:tcMar>
          </w:tcPr>
          <w:p w14:paraId="31BFD0B5" w14:textId="77777777" w:rsidR="009F3CA3" w:rsidRDefault="00F940D9">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Segments of genome are identical by descent if they descend from th</w:t>
            </w:r>
            <w:r>
              <w:rPr>
                <w:rFonts w:ascii="Times New Roman" w:eastAsia="Times New Roman" w:hAnsi="Times New Roman" w:cs="Times New Roman"/>
                <w:sz w:val="24"/>
                <w:szCs w:val="24"/>
              </w:rPr>
              <w:t>e same common ancestor</w:t>
            </w:r>
          </w:p>
        </w:tc>
      </w:tr>
      <w:tr w:rsidR="009F3CA3" w14:paraId="06F7CB0E" w14:textId="77777777">
        <w:trPr>
          <w:trHeight w:val="126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AA1655" w14:textId="77777777" w:rsidR="009F3CA3" w:rsidRDefault="00F940D9">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Lineage</w:t>
            </w:r>
          </w:p>
          <w:p w14:paraId="35279FE2" w14:textId="77777777" w:rsidR="009F3CA3" w:rsidRDefault="00F940D9">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290" w:type="dxa"/>
            <w:tcBorders>
              <w:bottom w:val="single" w:sz="8" w:space="0" w:color="000000"/>
              <w:right w:val="single" w:sz="8" w:space="0" w:color="000000"/>
            </w:tcBorders>
            <w:tcMar>
              <w:top w:w="100" w:type="dxa"/>
              <w:left w:w="100" w:type="dxa"/>
              <w:bottom w:w="100" w:type="dxa"/>
              <w:right w:w="100" w:type="dxa"/>
            </w:tcMar>
          </w:tcPr>
          <w:p w14:paraId="4C2D753F" w14:textId="77777777" w:rsidR="009F3CA3" w:rsidRDefault="00F940D9">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A chain of genes that descends from parent to offspring, or (tracing backwards) from offspring to parent.</w:t>
            </w:r>
          </w:p>
        </w:tc>
      </w:tr>
      <w:tr w:rsidR="009F3CA3" w14:paraId="14CCB469" w14:textId="77777777">
        <w:trPr>
          <w:trHeight w:val="920"/>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359167" w14:textId="77777777" w:rsidR="009F3CA3" w:rsidRDefault="00F940D9">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Linkage disequilibrium (LD)</w:t>
            </w:r>
          </w:p>
        </w:tc>
        <w:tc>
          <w:tcPr>
            <w:tcW w:w="4290" w:type="dxa"/>
            <w:tcBorders>
              <w:bottom w:val="single" w:sz="8" w:space="0" w:color="000000"/>
              <w:right w:val="single" w:sz="8" w:space="0" w:color="000000"/>
            </w:tcBorders>
            <w:tcMar>
              <w:top w:w="100" w:type="dxa"/>
              <w:left w:w="100" w:type="dxa"/>
              <w:bottom w:w="100" w:type="dxa"/>
              <w:right w:w="100" w:type="dxa"/>
            </w:tcMar>
          </w:tcPr>
          <w:p w14:paraId="01181AE7" w14:textId="77777777" w:rsidR="009F3CA3" w:rsidRDefault="00F940D9">
            <w:pPr>
              <w:spacing w:line="360" w:lineRule="auto"/>
              <w:ind w:left="140" w:right="1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Non-random association of alleles at different loci</w:t>
            </w:r>
          </w:p>
        </w:tc>
      </w:tr>
      <w:tr w:rsidR="009F3CA3" w14:paraId="06CDB39D" w14:textId="77777777">
        <w:trPr>
          <w:trHeight w:val="126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31E53C" w14:textId="77777777" w:rsidR="009F3CA3" w:rsidRDefault="00F940D9">
            <w:pPr>
              <w:spacing w:line="360" w:lineRule="auto"/>
              <w:ind w:left="140" w:right="1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Phasing</w:t>
            </w:r>
          </w:p>
          <w:p w14:paraId="7133D98A" w14:textId="77777777" w:rsidR="009F3CA3" w:rsidRDefault="00F940D9">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290" w:type="dxa"/>
            <w:tcBorders>
              <w:bottom w:val="single" w:sz="8" w:space="0" w:color="000000"/>
              <w:right w:val="single" w:sz="8" w:space="0" w:color="000000"/>
            </w:tcBorders>
            <w:tcMar>
              <w:top w:w="100" w:type="dxa"/>
              <w:left w:w="100" w:type="dxa"/>
              <w:bottom w:w="100" w:type="dxa"/>
              <w:right w:w="100" w:type="dxa"/>
            </w:tcMar>
          </w:tcPr>
          <w:p w14:paraId="6D2D882A" w14:textId="77777777" w:rsidR="009F3CA3" w:rsidRDefault="00F940D9">
            <w:pPr>
              <w:spacing w:line="360" w:lineRule="auto"/>
              <w:ind w:left="140" w:right="1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process of assigning alleles to the maternal and paternal chromosomes in a diploid individual.</w:t>
            </w:r>
          </w:p>
        </w:tc>
      </w:tr>
      <w:tr w:rsidR="009F3CA3" w14:paraId="3BC64AFA" w14:textId="77777777">
        <w:trPr>
          <w:trHeight w:val="126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70475C" w14:textId="77777777" w:rsidR="009F3CA3" w:rsidRDefault="00F940D9">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to most recent common ancestor</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TMRCA)</w:t>
            </w:r>
          </w:p>
          <w:p w14:paraId="1A6E462D" w14:textId="77777777" w:rsidR="009F3CA3" w:rsidRDefault="00F940D9">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290" w:type="dxa"/>
            <w:tcBorders>
              <w:bottom w:val="single" w:sz="8" w:space="0" w:color="000000"/>
              <w:right w:val="single" w:sz="8" w:space="0" w:color="000000"/>
            </w:tcBorders>
            <w:tcMar>
              <w:top w:w="100" w:type="dxa"/>
              <w:left w:w="100" w:type="dxa"/>
              <w:bottom w:w="100" w:type="dxa"/>
              <w:right w:w="100" w:type="dxa"/>
            </w:tcMar>
          </w:tcPr>
          <w:p w14:paraId="1386F734" w14:textId="77777777" w:rsidR="009F3CA3" w:rsidRDefault="00F940D9">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of the most recent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coalescence event from which a focal set of samples </w:t>
            </w:r>
            <w:hyperlink r:id="rId4">
              <w:r>
                <w:rPr>
                  <w:rFonts w:ascii="Times New Roman" w:eastAsia="Times New Roman" w:hAnsi="Times New Roman" w:cs="Times New Roman"/>
                  <w:sz w:val="24"/>
                  <w:szCs w:val="24"/>
                  <w:highlight w:val="white"/>
                </w:rPr>
                <w:t>descend</w:t>
              </w:r>
            </w:hyperlink>
            <w:r>
              <w:rPr>
                <w:rFonts w:ascii="Times New Roman" w:eastAsia="Times New Roman" w:hAnsi="Times New Roman" w:cs="Times New Roman"/>
                <w:sz w:val="24"/>
                <w:szCs w:val="24"/>
              </w:rPr>
              <w:t>s</w:t>
            </w:r>
          </w:p>
        </w:tc>
      </w:tr>
    </w:tbl>
    <w:p w14:paraId="41371E6E" w14:textId="77777777" w:rsidR="009F3CA3" w:rsidRDefault="00F940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9731FB" w14:textId="77777777" w:rsidR="009F3CA3" w:rsidRDefault="00F940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656A17" w14:textId="77777777" w:rsidR="009F3CA3" w:rsidRDefault="00F940D9">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90" w:name="_hvv7m7si0vrm" w:colFirst="0" w:colLast="0"/>
      <w:bookmarkEnd w:id="90"/>
      <w:r>
        <w:rPr>
          <w:rFonts w:ascii="Times New Roman" w:eastAsia="Times New Roman" w:hAnsi="Times New Roman" w:cs="Times New Roman"/>
          <w:b/>
          <w:color w:val="000000"/>
          <w:sz w:val="24"/>
          <w:szCs w:val="24"/>
        </w:rPr>
        <w:t>Acknowledgements</w:t>
      </w:r>
    </w:p>
    <w:p w14:paraId="6EA3AA3A" w14:textId="77777777" w:rsidR="009F3CA3" w:rsidRDefault="00F940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thank the Barton group for useful discussion and feedback during the writing of this article. Comments fro</w:t>
      </w:r>
      <w:r>
        <w:rPr>
          <w:rFonts w:ascii="Times New Roman" w:eastAsia="Times New Roman" w:hAnsi="Times New Roman" w:cs="Times New Roman"/>
          <w:sz w:val="24"/>
          <w:szCs w:val="24"/>
        </w:rPr>
        <w:t xml:space="preserve">m Roger </w:t>
      </w:r>
      <w:proofErr w:type="spellStart"/>
      <w:r>
        <w:rPr>
          <w:rFonts w:ascii="Times New Roman" w:eastAsia="Times New Roman" w:hAnsi="Times New Roman" w:cs="Times New Roman"/>
          <w:sz w:val="24"/>
          <w:szCs w:val="24"/>
        </w:rPr>
        <w:t>Butlin</w:t>
      </w:r>
      <w:proofErr w:type="spellEnd"/>
      <w:r>
        <w:rPr>
          <w:rFonts w:ascii="Times New Roman" w:eastAsia="Times New Roman" w:hAnsi="Times New Roman" w:cs="Times New Roman"/>
          <w:sz w:val="24"/>
          <w:szCs w:val="24"/>
        </w:rPr>
        <w:t xml:space="preserve">, Molly Schumer’s Group, the </w:t>
      </w:r>
      <w:proofErr w:type="spellStart"/>
      <w:r>
        <w:rPr>
          <w:rFonts w:ascii="Times New Roman" w:eastAsia="Times New Roman" w:hAnsi="Times New Roman" w:cs="Times New Roman"/>
          <w:sz w:val="24"/>
          <w:szCs w:val="24"/>
        </w:rPr>
        <w:t>tskit</w:t>
      </w:r>
      <w:proofErr w:type="spellEnd"/>
      <w:r>
        <w:rPr>
          <w:rFonts w:ascii="Times New Roman" w:eastAsia="Times New Roman" w:hAnsi="Times New Roman" w:cs="Times New Roman"/>
          <w:sz w:val="24"/>
          <w:szCs w:val="24"/>
        </w:rPr>
        <w:t xml:space="preserve"> development team, editors and </w:t>
      </w:r>
      <w:r>
        <w:rPr>
          <w:rFonts w:ascii="Times New Roman" w:eastAsia="Times New Roman" w:hAnsi="Times New Roman" w:cs="Times New Roman"/>
          <w:sz w:val="24"/>
          <w:szCs w:val="24"/>
        </w:rPr>
        <w:lastRenderedPageBreak/>
        <w:t xml:space="preserve">three reviewers greatly improved the manuscript. Funding was provided by SCAS (Natural Sciences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Knut and Alice Wallenberg Foundation), an FWF Wittgenstein grant (</w:t>
      </w:r>
      <w:r>
        <w:rPr>
          <w:rFonts w:ascii="Times New Roman" w:eastAsia="Times New Roman" w:hAnsi="Times New Roman" w:cs="Times New Roman"/>
          <w:sz w:val="24"/>
          <w:szCs w:val="24"/>
          <w:highlight w:val="white"/>
        </w:rPr>
        <w:t>PT10</w:t>
      </w:r>
      <w:r>
        <w:rPr>
          <w:rFonts w:ascii="Times New Roman" w:eastAsia="Times New Roman" w:hAnsi="Times New Roman" w:cs="Times New Roman"/>
          <w:sz w:val="24"/>
          <w:szCs w:val="24"/>
          <w:highlight w:val="white"/>
        </w:rPr>
        <w:t>01Z211),</w:t>
      </w:r>
      <w:r>
        <w:rPr>
          <w:rFonts w:ascii="Times New Roman" w:eastAsia="Times New Roman" w:hAnsi="Times New Roman" w:cs="Times New Roman"/>
          <w:sz w:val="24"/>
          <w:szCs w:val="24"/>
        </w:rPr>
        <w:t xml:space="preserve"> an FWF standalone grant (grant P 32166), and an ERC Advanced Grant. YFC was supported by the Max Planck Society and an ERC Proof of Concept Grant #101069216 (HAPLOTAGGING). </w:t>
      </w:r>
    </w:p>
    <w:p w14:paraId="17C663EA" w14:textId="77777777" w:rsidR="009F3CA3" w:rsidRDefault="00F940D9">
      <w:pPr>
        <w:spacing w:line="360" w:lineRule="auto"/>
        <w:rPr>
          <w:rFonts w:ascii="Times New Roman" w:eastAsia="Times New Roman" w:hAnsi="Times New Roman" w:cs="Times New Roman"/>
          <w:b/>
          <w:color w:val="1C1D1E"/>
          <w:sz w:val="24"/>
          <w:szCs w:val="24"/>
        </w:rPr>
      </w:pPr>
      <w:r>
        <w:rPr>
          <w:rFonts w:ascii="Times New Roman" w:eastAsia="Times New Roman" w:hAnsi="Times New Roman" w:cs="Times New Roman"/>
          <w:b/>
          <w:color w:val="1C1D1E"/>
          <w:sz w:val="24"/>
          <w:szCs w:val="24"/>
        </w:rPr>
        <w:t xml:space="preserve"> </w:t>
      </w:r>
    </w:p>
    <w:p w14:paraId="30F3D0C4" w14:textId="77777777" w:rsidR="009F3CA3" w:rsidRDefault="00F940D9">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91" w:name="_wg3weijv25c9" w:colFirst="0" w:colLast="0"/>
      <w:bookmarkEnd w:id="91"/>
      <w:r>
        <w:rPr>
          <w:rFonts w:ascii="Times New Roman" w:eastAsia="Times New Roman" w:hAnsi="Times New Roman" w:cs="Times New Roman"/>
          <w:b/>
          <w:color w:val="000000"/>
          <w:sz w:val="24"/>
          <w:szCs w:val="24"/>
        </w:rPr>
        <w:t>References</w:t>
      </w:r>
    </w:p>
    <w:p w14:paraId="149CB0FE"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w:t>
      </w:r>
      <w:proofErr w:type="spellStart"/>
      <w:r>
        <w:rPr>
          <w:rFonts w:ascii="Times New Roman" w:eastAsia="Times New Roman" w:hAnsi="Times New Roman" w:cs="Times New Roman"/>
          <w:sz w:val="24"/>
          <w:szCs w:val="24"/>
        </w:rPr>
        <w:t>Bkhetan</w:t>
      </w:r>
      <w:proofErr w:type="spellEnd"/>
      <w:r>
        <w:rPr>
          <w:rFonts w:ascii="Times New Roman" w:eastAsia="Times New Roman" w:hAnsi="Times New Roman" w:cs="Times New Roman"/>
          <w:sz w:val="24"/>
          <w:szCs w:val="24"/>
        </w:rPr>
        <w:t xml:space="preserve">, Z., Zobel, J., Kowalczyk, A., </w:t>
      </w:r>
      <w:proofErr w:type="spellStart"/>
      <w:r>
        <w:rPr>
          <w:rFonts w:ascii="Times New Roman" w:eastAsia="Times New Roman" w:hAnsi="Times New Roman" w:cs="Times New Roman"/>
          <w:sz w:val="24"/>
          <w:szCs w:val="24"/>
        </w:rPr>
        <w:t>Verspoor</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Goudey</w:t>
      </w:r>
      <w:proofErr w:type="spellEnd"/>
      <w:r>
        <w:rPr>
          <w:rFonts w:ascii="Times New Roman" w:eastAsia="Times New Roman" w:hAnsi="Times New Roman" w:cs="Times New Roman"/>
          <w:sz w:val="24"/>
          <w:szCs w:val="24"/>
        </w:rPr>
        <w:t xml:space="preserve">, B. (2019). Exploring effective approaches for haplotype block phasing. </w:t>
      </w:r>
      <w:r>
        <w:rPr>
          <w:rFonts w:ascii="Times New Roman" w:eastAsia="Times New Roman" w:hAnsi="Times New Roman" w:cs="Times New Roman"/>
          <w:i/>
          <w:sz w:val="24"/>
          <w:szCs w:val="24"/>
        </w:rPr>
        <w:t>BMC 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(1), 540.</w:t>
      </w:r>
    </w:p>
    <w:p w14:paraId="5A3EC62E"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 J. J., </w:t>
      </w:r>
      <w:proofErr w:type="spellStart"/>
      <w:r>
        <w:rPr>
          <w:rFonts w:ascii="Times New Roman" w:eastAsia="Times New Roman" w:hAnsi="Times New Roman" w:cs="Times New Roman"/>
          <w:sz w:val="24"/>
          <w:szCs w:val="24"/>
        </w:rPr>
        <w:t>Harpak</w:t>
      </w:r>
      <w:proofErr w:type="spellEnd"/>
      <w:r>
        <w:rPr>
          <w:rFonts w:ascii="Times New Roman" w:eastAsia="Times New Roman" w:hAnsi="Times New Roman" w:cs="Times New Roman"/>
          <w:sz w:val="24"/>
          <w:szCs w:val="24"/>
        </w:rPr>
        <w:t xml:space="preserve">, A., Sinnott-Armstrong, N., </w:t>
      </w:r>
      <w:proofErr w:type="spellStart"/>
      <w:r>
        <w:rPr>
          <w:rFonts w:ascii="Times New Roman" w:eastAsia="Times New Roman" w:hAnsi="Times New Roman" w:cs="Times New Roman"/>
          <w:sz w:val="24"/>
          <w:szCs w:val="24"/>
        </w:rPr>
        <w:t>Joergensen</w:t>
      </w:r>
      <w:proofErr w:type="spellEnd"/>
      <w:r>
        <w:rPr>
          <w:rFonts w:ascii="Times New Roman" w:eastAsia="Times New Roman" w:hAnsi="Times New Roman" w:cs="Times New Roman"/>
          <w:sz w:val="24"/>
          <w:szCs w:val="24"/>
        </w:rPr>
        <w:t xml:space="preserve">, A. M., </w:t>
      </w:r>
      <w:proofErr w:type="spellStart"/>
      <w:r>
        <w:rPr>
          <w:rFonts w:ascii="Times New Roman" w:eastAsia="Times New Roman" w:hAnsi="Times New Roman" w:cs="Times New Roman"/>
          <w:sz w:val="24"/>
          <w:szCs w:val="24"/>
        </w:rPr>
        <w:t>Mostafavi</w:t>
      </w:r>
      <w:proofErr w:type="spellEnd"/>
      <w:r>
        <w:rPr>
          <w:rFonts w:ascii="Times New Roman" w:eastAsia="Times New Roman" w:hAnsi="Times New Roman" w:cs="Times New Roman"/>
          <w:sz w:val="24"/>
          <w:szCs w:val="24"/>
        </w:rPr>
        <w:t>, H., Field</w:t>
      </w:r>
      <w:r>
        <w:rPr>
          <w:rFonts w:ascii="Times New Roman" w:eastAsia="Times New Roman" w:hAnsi="Times New Roman" w:cs="Times New Roman"/>
          <w:sz w:val="24"/>
          <w:szCs w:val="24"/>
        </w:rPr>
        <w:t xml:space="preserve">, Y., Boyle, E. A., Zhang, X., </w:t>
      </w:r>
      <w:proofErr w:type="spellStart"/>
      <w:r>
        <w:rPr>
          <w:rFonts w:ascii="Times New Roman" w:eastAsia="Times New Roman" w:hAnsi="Times New Roman" w:cs="Times New Roman"/>
          <w:sz w:val="24"/>
          <w:szCs w:val="24"/>
        </w:rPr>
        <w:t>Racimo</w:t>
      </w:r>
      <w:proofErr w:type="spellEnd"/>
      <w:r>
        <w:rPr>
          <w:rFonts w:ascii="Times New Roman" w:eastAsia="Times New Roman" w:hAnsi="Times New Roman" w:cs="Times New Roman"/>
          <w:sz w:val="24"/>
          <w:szCs w:val="24"/>
        </w:rPr>
        <w:t xml:space="preserve">, F., Pritchard, J. K., &amp; Coop, G. (2019). Reduced signal for polygenic adaptation of height in UK Biobank. </w:t>
      </w:r>
      <w:proofErr w:type="spellStart"/>
      <w:r>
        <w:rPr>
          <w:rFonts w:ascii="Times New Roman" w:eastAsia="Times New Roman" w:hAnsi="Times New Roman" w:cs="Times New Roman"/>
          <w:i/>
          <w:sz w:val="24"/>
          <w:szCs w:val="24"/>
        </w:rPr>
        <w:t>ELife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 https://doi.org/10.7554/eLife.39725</w:t>
      </w:r>
    </w:p>
    <w:p w14:paraId="3545BE9C"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Bhat, J. A., Yu, D., Bohra, A., </w:t>
      </w:r>
      <w:proofErr w:type="spellStart"/>
      <w:r>
        <w:rPr>
          <w:rFonts w:ascii="Times New Roman" w:eastAsia="Times New Roman" w:hAnsi="Times New Roman" w:cs="Times New Roman"/>
          <w:sz w:val="24"/>
          <w:szCs w:val="24"/>
        </w:rPr>
        <w:t>Ganie</w:t>
      </w:r>
      <w:proofErr w:type="spellEnd"/>
      <w:r>
        <w:rPr>
          <w:rFonts w:ascii="Times New Roman" w:eastAsia="Times New Roman" w:hAnsi="Times New Roman" w:cs="Times New Roman"/>
          <w:sz w:val="24"/>
          <w:szCs w:val="24"/>
        </w:rPr>
        <w:t>, S. A., &amp; Varshney, R. K. (</w:t>
      </w:r>
      <w:r>
        <w:rPr>
          <w:rFonts w:ascii="Times New Roman" w:eastAsia="Times New Roman" w:hAnsi="Times New Roman" w:cs="Times New Roman"/>
          <w:sz w:val="24"/>
          <w:szCs w:val="24"/>
        </w:rPr>
        <w:t xml:space="preserve">2021). Features and applications of haplotypes in crop breeding. </w:t>
      </w:r>
      <w:r>
        <w:rPr>
          <w:rFonts w:ascii="Times New Roman" w:eastAsia="Times New Roman" w:hAnsi="Times New Roman" w:cs="Times New Roman"/>
          <w:i/>
          <w:sz w:val="24"/>
          <w:szCs w:val="24"/>
        </w:rPr>
        <w:t>Communications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(1), 1–12.</w:t>
      </w:r>
    </w:p>
    <w:p w14:paraId="4FAE2FBA"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Brandt, D. Y. C., Wei, X., Deng, Y., Vaughn, A. H., &amp; Nielsen, R. (2021). Evaluation of methods for the inference of ancestral recombination graphs. In </w:t>
      </w:r>
      <w:proofErr w:type="spellStart"/>
      <w:r>
        <w:rPr>
          <w:rFonts w:ascii="Times New Roman" w:eastAsia="Times New Roman" w:hAnsi="Times New Roman" w:cs="Times New Roman"/>
          <w:i/>
          <w:sz w:val="24"/>
          <w:szCs w:val="24"/>
        </w:rPr>
        <w:t>bio</w:t>
      </w:r>
      <w:r>
        <w:rPr>
          <w:rFonts w:ascii="Times New Roman" w:eastAsia="Times New Roman" w:hAnsi="Times New Roman" w:cs="Times New Roman"/>
          <w:i/>
          <w:sz w:val="24"/>
          <w:szCs w:val="24"/>
        </w:rPr>
        <w:t>Rxiv</w:t>
      </w:r>
      <w:proofErr w:type="spellEnd"/>
      <w:r>
        <w:rPr>
          <w:rFonts w:ascii="Times New Roman" w:eastAsia="Times New Roman" w:hAnsi="Times New Roman" w:cs="Times New Roman"/>
          <w:sz w:val="24"/>
          <w:szCs w:val="24"/>
        </w:rPr>
        <w:t xml:space="preserve"> (p. 2021.11.15.468686). https://doi.org/10.1101/2021.11.15.468686</w:t>
      </w:r>
    </w:p>
    <w:p w14:paraId="6869D03B"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Browning, B. L., &amp; Browning, S. R. (2009). A unified approach to genotype imputation and haplotype-phase inference for large data sets of trios and unrelated individuals. </w:t>
      </w:r>
      <w:r>
        <w:rPr>
          <w:rFonts w:ascii="Times New Roman" w:eastAsia="Times New Roman" w:hAnsi="Times New Roman" w:cs="Times New Roman"/>
          <w:i/>
          <w:sz w:val="24"/>
          <w:szCs w:val="24"/>
        </w:rPr>
        <w:t>American Journ</w:t>
      </w:r>
      <w:r>
        <w:rPr>
          <w:rFonts w:ascii="Times New Roman" w:eastAsia="Times New Roman" w:hAnsi="Times New Roman" w:cs="Times New Roman"/>
          <w:i/>
          <w:sz w:val="24"/>
          <w:szCs w:val="24"/>
        </w:rPr>
        <w:t>al of Human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84</w:t>
      </w:r>
      <w:r>
        <w:rPr>
          <w:rFonts w:ascii="Times New Roman" w:eastAsia="Times New Roman" w:hAnsi="Times New Roman" w:cs="Times New Roman"/>
          <w:sz w:val="24"/>
          <w:szCs w:val="24"/>
        </w:rPr>
        <w:t>(2), 210–223.</w:t>
      </w:r>
    </w:p>
    <w:p w14:paraId="3E664339"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Browning, B. L., &amp; Browning, S. R. (2013). Improving the accuracy and efficiency of identity-by-descent detection in population data.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194</w:t>
      </w:r>
      <w:r>
        <w:rPr>
          <w:rFonts w:ascii="Times New Roman" w:eastAsia="Times New Roman" w:hAnsi="Times New Roman" w:cs="Times New Roman"/>
          <w:sz w:val="24"/>
          <w:szCs w:val="24"/>
        </w:rPr>
        <w:t>(2), 459–471.</w:t>
      </w:r>
    </w:p>
    <w:p w14:paraId="742DA8BC"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Browning, S. R., &amp; Browning, B. L. (2007). Rapid and accu</w:t>
      </w:r>
      <w:r>
        <w:rPr>
          <w:rFonts w:ascii="Times New Roman" w:eastAsia="Times New Roman" w:hAnsi="Times New Roman" w:cs="Times New Roman"/>
          <w:sz w:val="24"/>
          <w:szCs w:val="24"/>
        </w:rPr>
        <w:t xml:space="preserve">rate haplotype phasing and missing-data inference for whole-genome association studies by use of localized haplotype clustering. </w:t>
      </w:r>
      <w:r>
        <w:rPr>
          <w:rFonts w:ascii="Times New Roman" w:eastAsia="Times New Roman" w:hAnsi="Times New Roman" w:cs="Times New Roman"/>
          <w:i/>
          <w:sz w:val="24"/>
          <w:szCs w:val="24"/>
        </w:rPr>
        <w:t>American Journal of Human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81</w:t>
      </w:r>
      <w:r>
        <w:rPr>
          <w:rFonts w:ascii="Times New Roman" w:eastAsia="Times New Roman" w:hAnsi="Times New Roman" w:cs="Times New Roman"/>
          <w:sz w:val="24"/>
          <w:szCs w:val="24"/>
        </w:rPr>
        <w:t>(5), 1084–1097.</w:t>
      </w:r>
    </w:p>
    <w:p w14:paraId="16AF3BFF"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Browning, S. R., &amp; Browning, B. L. (2011). Haplotype phasing: existing me</w:t>
      </w:r>
      <w:r>
        <w:rPr>
          <w:rFonts w:ascii="Times New Roman" w:eastAsia="Times New Roman" w:hAnsi="Times New Roman" w:cs="Times New Roman"/>
          <w:sz w:val="24"/>
          <w:szCs w:val="24"/>
        </w:rPr>
        <w:t xml:space="preserve">thods and new developments. </w:t>
      </w:r>
      <w:r>
        <w:rPr>
          <w:rFonts w:ascii="Times New Roman" w:eastAsia="Times New Roman" w:hAnsi="Times New Roman" w:cs="Times New Roman"/>
          <w:i/>
          <w:sz w:val="24"/>
          <w:szCs w:val="24"/>
        </w:rPr>
        <w:t>Nature Reviews.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(10), 703–714.</w:t>
      </w:r>
    </w:p>
    <w:p w14:paraId="5B9D5750"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Burri</w:t>
      </w:r>
      <w:proofErr w:type="spellEnd"/>
      <w:r>
        <w:rPr>
          <w:rFonts w:ascii="Times New Roman" w:eastAsia="Times New Roman" w:hAnsi="Times New Roman" w:cs="Times New Roman"/>
          <w:sz w:val="24"/>
          <w:szCs w:val="24"/>
        </w:rPr>
        <w:t xml:space="preserve">, R. (2017). Interpreting differentiation landscapes in the light of long‐term linked selection. </w:t>
      </w:r>
      <w:r>
        <w:rPr>
          <w:rFonts w:ascii="Times New Roman" w:eastAsia="Times New Roman" w:hAnsi="Times New Roman" w:cs="Times New Roman"/>
          <w:i/>
          <w:sz w:val="24"/>
          <w:szCs w:val="24"/>
        </w:rPr>
        <w:t>Evolution Letters</w:t>
      </w:r>
      <w:r>
        <w:rPr>
          <w:rFonts w:ascii="Times New Roman" w:eastAsia="Times New Roman" w:hAnsi="Times New Roman" w:cs="Times New Roman"/>
          <w:sz w:val="24"/>
          <w:szCs w:val="24"/>
        </w:rPr>
        <w:t>. https://onlinelibrary.wiley.com/doi/abs/10.1002/evl3.14</w:t>
      </w:r>
    </w:p>
    <w:p w14:paraId="3E2B8250"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Cao, J.,</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Schneeberger</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Ossowski</w:t>
      </w:r>
      <w:proofErr w:type="spellEnd"/>
      <w:r>
        <w:rPr>
          <w:rFonts w:ascii="Times New Roman" w:eastAsia="Times New Roman" w:hAnsi="Times New Roman" w:cs="Times New Roman"/>
          <w:sz w:val="24"/>
          <w:szCs w:val="24"/>
        </w:rPr>
        <w:t xml:space="preserve">, S., Günther, T., Bender, S., Fitz, J., Koenig, D., </w:t>
      </w:r>
      <w:proofErr w:type="spellStart"/>
      <w:r>
        <w:rPr>
          <w:rFonts w:ascii="Times New Roman" w:eastAsia="Times New Roman" w:hAnsi="Times New Roman" w:cs="Times New Roman"/>
          <w:sz w:val="24"/>
          <w:szCs w:val="24"/>
        </w:rPr>
        <w:t>Lanz</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Stegle</w:t>
      </w:r>
      <w:proofErr w:type="spellEnd"/>
      <w:r>
        <w:rPr>
          <w:rFonts w:ascii="Times New Roman" w:eastAsia="Times New Roman" w:hAnsi="Times New Roman" w:cs="Times New Roman"/>
          <w:sz w:val="24"/>
          <w:szCs w:val="24"/>
        </w:rPr>
        <w:t xml:space="preserve">, O., Lippert, C., Wang, X., Ott, F., Müller, J., Alonso-Blanco, C., </w:t>
      </w:r>
      <w:proofErr w:type="spellStart"/>
      <w:r>
        <w:rPr>
          <w:rFonts w:ascii="Times New Roman" w:eastAsia="Times New Roman" w:hAnsi="Times New Roman" w:cs="Times New Roman"/>
          <w:sz w:val="24"/>
          <w:szCs w:val="24"/>
        </w:rPr>
        <w:t>Borgwardt</w:t>
      </w:r>
      <w:proofErr w:type="spellEnd"/>
      <w:r>
        <w:rPr>
          <w:rFonts w:ascii="Times New Roman" w:eastAsia="Times New Roman" w:hAnsi="Times New Roman" w:cs="Times New Roman"/>
          <w:sz w:val="24"/>
          <w:szCs w:val="24"/>
        </w:rPr>
        <w:t>, K., Schmid, K. J., &amp; Weigel, D. (2011). Whole-genome sequencing of multiple Arab</w:t>
      </w:r>
      <w:r>
        <w:rPr>
          <w:rFonts w:ascii="Times New Roman" w:eastAsia="Times New Roman" w:hAnsi="Times New Roman" w:cs="Times New Roman"/>
          <w:sz w:val="24"/>
          <w:szCs w:val="24"/>
        </w:rPr>
        <w:t xml:space="preserve">idopsis thaliana populations. </w:t>
      </w:r>
      <w:r>
        <w:rPr>
          <w:rFonts w:ascii="Times New Roman" w:eastAsia="Times New Roman" w:hAnsi="Times New Roman" w:cs="Times New Roman"/>
          <w:i/>
          <w:sz w:val="24"/>
          <w:szCs w:val="24"/>
        </w:rPr>
        <w:t>Nature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(10), 956–963.</w:t>
      </w:r>
    </w:p>
    <w:p w14:paraId="26330045"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Carmi, S., </w:t>
      </w:r>
      <w:proofErr w:type="spellStart"/>
      <w:r>
        <w:rPr>
          <w:rFonts w:ascii="Times New Roman" w:eastAsia="Times New Roman" w:hAnsi="Times New Roman" w:cs="Times New Roman"/>
          <w:sz w:val="24"/>
          <w:szCs w:val="24"/>
        </w:rPr>
        <w:t>Palamara</w:t>
      </w:r>
      <w:proofErr w:type="spellEnd"/>
      <w:r>
        <w:rPr>
          <w:rFonts w:ascii="Times New Roman" w:eastAsia="Times New Roman" w:hAnsi="Times New Roman" w:cs="Times New Roman"/>
          <w:sz w:val="24"/>
          <w:szCs w:val="24"/>
        </w:rPr>
        <w:t xml:space="preserve">, P. F., </w:t>
      </w:r>
      <w:proofErr w:type="spellStart"/>
      <w:r>
        <w:rPr>
          <w:rFonts w:ascii="Times New Roman" w:eastAsia="Times New Roman" w:hAnsi="Times New Roman" w:cs="Times New Roman"/>
          <w:sz w:val="24"/>
          <w:szCs w:val="24"/>
        </w:rPr>
        <w:t>Vacic</w:t>
      </w:r>
      <w:proofErr w:type="spell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Lencz</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Darvasi</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Pe’er</w:t>
      </w:r>
      <w:proofErr w:type="spellEnd"/>
      <w:r>
        <w:rPr>
          <w:rFonts w:ascii="Times New Roman" w:eastAsia="Times New Roman" w:hAnsi="Times New Roman" w:cs="Times New Roman"/>
          <w:sz w:val="24"/>
          <w:szCs w:val="24"/>
        </w:rPr>
        <w:t xml:space="preserve">, I. (2013). The Variance of Identity-by-Descent Sharing in the Wright–Fisher Model.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193</w:t>
      </w:r>
      <w:r>
        <w:rPr>
          <w:rFonts w:ascii="Times New Roman" w:eastAsia="Times New Roman" w:hAnsi="Times New Roman" w:cs="Times New Roman"/>
          <w:sz w:val="24"/>
          <w:szCs w:val="24"/>
        </w:rPr>
        <w:t>(3), 911–928.</w:t>
      </w:r>
    </w:p>
    <w:p w14:paraId="0D9E1C4E"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Castro, J.</w:t>
      </w:r>
      <w:r>
        <w:rPr>
          <w:rFonts w:ascii="Times New Roman" w:eastAsia="Times New Roman" w:hAnsi="Times New Roman" w:cs="Times New Roman"/>
          <w:sz w:val="24"/>
          <w:szCs w:val="24"/>
        </w:rPr>
        <w:t xml:space="preserve"> P. L., </w:t>
      </w:r>
      <w:proofErr w:type="spellStart"/>
      <w:r>
        <w:rPr>
          <w:rFonts w:ascii="Times New Roman" w:eastAsia="Times New Roman" w:hAnsi="Times New Roman" w:cs="Times New Roman"/>
          <w:sz w:val="24"/>
          <w:szCs w:val="24"/>
        </w:rPr>
        <w:t>Yancoskie</w:t>
      </w:r>
      <w:proofErr w:type="spellEnd"/>
      <w:r>
        <w:rPr>
          <w:rFonts w:ascii="Times New Roman" w:eastAsia="Times New Roman" w:hAnsi="Times New Roman" w:cs="Times New Roman"/>
          <w:sz w:val="24"/>
          <w:szCs w:val="24"/>
        </w:rPr>
        <w:t xml:space="preserve">, M. N., </w:t>
      </w:r>
      <w:proofErr w:type="spellStart"/>
      <w:r>
        <w:rPr>
          <w:rFonts w:ascii="Times New Roman" w:eastAsia="Times New Roman" w:hAnsi="Times New Roman" w:cs="Times New Roman"/>
          <w:sz w:val="24"/>
          <w:szCs w:val="24"/>
        </w:rPr>
        <w:t>Marchini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Belohlavy</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Hiramatsu</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Kučka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Beluch</w:t>
      </w:r>
      <w:proofErr w:type="spellEnd"/>
      <w:r>
        <w:rPr>
          <w:rFonts w:ascii="Times New Roman" w:eastAsia="Times New Roman" w:hAnsi="Times New Roman" w:cs="Times New Roman"/>
          <w:sz w:val="24"/>
          <w:szCs w:val="24"/>
        </w:rPr>
        <w:t xml:space="preserve">, W. H., Naumann, R., </w:t>
      </w:r>
      <w:proofErr w:type="spellStart"/>
      <w:r>
        <w:rPr>
          <w:rFonts w:ascii="Times New Roman" w:eastAsia="Times New Roman" w:hAnsi="Times New Roman" w:cs="Times New Roman"/>
          <w:sz w:val="24"/>
          <w:szCs w:val="24"/>
        </w:rPr>
        <w:t>Skuplik</w:t>
      </w:r>
      <w:proofErr w:type="spellEnd"/>
      <w:r>
        <w:rPr>
          <w:rFonts w:ascii="Times New Roman" w:eastAsia="Times New Roman" w:hAnsi="Times New Roman" w:cs="Times New Roman"/>
          <w:sz w:val="24"/>
          <w:szCs w:val="24"/>
        </w:rPr>
        <w:t xml:space="preserve">, I., Cobb, J., Barton, N. H., </w:t>
      </w:r>
      <w:proofErr w:type="spellStart"/>
      <w:r>
        <w:rPr>
          <w:rFonts w:ascii="Times New Roman" w:eastAsia="Times New Roman" w:hAnsi="Times New Roman" w:cs="Times New Roman"/>
          <w:sz w:val="24"/>
          <w:szCs w:val="24"/>
        </w:rPr>
        <w:t>Rolian</w:t>
      </w:r>
      <w:proofErr w:type="spellEnd"/>
      <w:r>
        <w:rPr>
          <w:rFonts w:ascii="Times New Roman" w:eastAsia="Times New Roman" w:hAnsi="Times New Roman" w:cs="Times New Roman"/>
          <w:sz w:val="24"/>
          <w:szCs w:val="24"/>
        </w:rPr>
        <w:t xml:space="preserve">, C., &amp; Chan, Y. F. (2019). An integrative genomic analysis of the Longshanks selection experiment for </w:t>
      </w:r>
      <w:r>
        <w:rPr>
          <w:rFonts w:ascii="Times New Roman" w:eastAsia="Times New Roman" w:hAnsi="Times New Roman" w:cs="Times New Roman"/>
          <w:sz w:val="24"/>
          <w:szCs w:val="24"/>
        </w:rPr>
        <w:t xml:space="preserve">longer limbs in mice. </w:t>
      </w:r>
      <w:proofErr w:type="spellStart"/>
      <w:r>
        <w:rPr>
          <w:rFonts w:ascii="Times New Roman" w:eastAsia="Times New Roman" w:hAnsi="Times New Roman" w:cs="Times New Roman"/>
          <w:i/>
          <w:sz w:val="24"/>
          <w:szCs w:val="24"/>
        </w:rPr>
        <w:t>ELife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 e42014.</w:t>
      </w:r>
    </w:p>
    <w:p w14:paraId="05B08986"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Cheng, H., Concepcion, G. T., Feng, X., Zhang, H., &amp; Li, H. (2021). Haplotype-resolved de novo assembly using phased assembly graphs with </w:t>
      </w:r>
      <w:proofErr w:type="spellStart"/>
      <w:r>
        <w:rPr>
          <w:rFonts w:ascii="Times New Roman" w:eastAsia="Times New Roman" w:hAnsi="Times New Roman" w:cs="Times New Roman"/>
          <w:sz w:val="24"/>
          <w:szCs w:val="24"/>
        </w:rPr>
        <w:t>hifiasm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Nature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(2), 170–175.</w:t>
      </w:r>
    </w:p>
    <w:p w14:paraId="60987B19"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Clark, A. G. (2004). The role of hapl</w:t>
      </w:r>
      <w:r>
        <w:rPr>
          <w:rFonts w:ascii="Times New Roman" w:eastAsia="Times New Roman" w:hAnsi="Times New Roman" w:cs="Times New Roman"/>
          <w:sz w:val="24"/>
          <w:szCs w:val="24"/>
        </w:rPr>
        <w:t xml:space="preserve">otypes in candidate gene studies. </w:t>
      </w:r>
      <w:r>
        <w:rPr>
          <w:rFonts w:ascii="Times New Roman" w:eastAsia="Times New Roman" w:hAnsi="Times New Roman" w:cs="Times New Roman"/>
          <w:i/>
          <w:sz w:val="24"/>
          <w:szCs w:val="24"/>
        </w:rPr>
        <w:t>Genetic Epidemiology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w:t>
      </w:r>
      <w:r>
        <w:rPr>
          <w:rFonts w:ascii="Times New Roman" w:eastAsia="Times New Roman" w:hAnsi="Times New Roman" w:cs="Times New Roman"/>
          <w:sz w:val="24"/>
          <w:szCs w:val="24"/>
        </w:rPr>
        <w:t>(4), 321–333.</w:t>
      </w:r>
    </w:p>
    <w:p w14:paraId="54B7485F"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Crawford, D. C., &amp; Nickerson, D. A. (2005). Definition and clinical importance of haplotypes. </w:t>
      </w:r>
      <w:r>
        <w:rPr>
          <w:rFonts w:ascii="Times New Roman" w:eastAsia="Times New Roman" w:hAnsi="Times New Roman" w:cs="Times New Roman"/>
          <w:i/>
          <w:sz w:val="24"/>
          <w:szCs w:val="24"/>
        </w:rPr>
        <w:t>Annual Review of Medicine</w:t>
      </w:r>
      <w:r>
        <w:rPr>
          <w:rFonts w:ascii="Times New Roman" w:eastAsia="Times New Roman" w:hAnsi="Times New Roman" w:cs="Times New Roman"/>
          <w:sz w:val="24"/>
          <w:szCs w:val="24"/>
        </w:rPr>
        <w:t>, 56, 303–320.</w:t>
      </w:r>
    </w:p>
    <w:p w14:paraId="166039A2"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Davies, R. W., Flint, J., Myers, S., &amp; Mott, R. (2016). Rapid genotype imputation from sequence without reference panels. </w:t>
      </w:r>
      <w:r>
        <w:rPr>
          <w:rFonts w:ascii="Times New Roman" w:eastAsia="Times New Roman" w:hAnsi="Times New Roman" w:cs="Times New Roman"/>
          <w:i/>
          <w:sz w:val="24"/>
          <w:szCs w:val="24"/>
        </w:rPr>
        <w:t>Nature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w:t>
      </w:r>
      <w:r>
        <w:rPr>
          <w:rFonts w:ascii="Times New Roman" w:eastAsia="Times New Roman" w:hAnsi="Times New Roman" w:cs="Times New Roman"/>
          <w:sz w:val="24"/>
          <w:szCs w:val="24"/>
        </w:rPr>
        <w:t>(8), 965–969.</w:t>
      </w:r>
    </w:p>
    <w:p w14:paraId="048FBC85"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Davies, R. W., </w:t>
      </w:r>
      <w:proofErr w:type="spellStart"/>
      <w:r>
        <w:rPr>
          <w:rFonts w:ascii="Times New Roman" w:eastAsia="Times New Roman" w:hAnsi="Times New Roman" w:cs="Times New Roman"/>
          <w:sz w:val="24"/>
          <w:szCs w:val="24"/>
        </w:rPr>
        <w:t>Kucka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Su</w:t>
      </w:r>
      <w:proofErr w:type="spellEnd"/>
      <w:r>
        <w:rPr>
          <w:rFonts w:ascii="Times New Roman" w:eastAsia="Times New Roman" w:hAnsi="Times New Roman" w:cs="Times New Roman"/>
          <w:sz w:val="24"/>
          <w:szCs w:val="24"/>
        </w:rPr>
        <w:t xml:space="preserve">, D., Shi, S., Flanagan, M., </w:t>
      </w:r>
      <w:proofErr w:type="spellStart"/>
      <w:r>
        <w:rPr>
          <w:rFonts w:ascii="Times New Roman" w:eastAsia="Times New Roman" w:hAnsi="Times New Roman" w:cs="Times New Roman"/>
          <w:sz w:val="24"/>
          <w:szCs w:val="24"/>
        </w:rPr>
        <w:t>Cunniff</w:t>
      </w:r>
      <w:proofErr w:type="spellEnd"/>
      <w:r>
        <w:rPr>
          <w:rFonts w:ascii="Times New Roman" w:eastAsia="Times New Roman" w:hAnsi="Times New Roman" w:cs="Times New Roman"/>
          <w:sz w:val="24"/>
          <w:szCs w:val="24"/>
        </w:rPr>
        <w:t>, C. M., Chan, Y. F., &amp; Myers, S. (20</w:t>
      </w:r>
      <w:r>
        <w:rPr>
          <w:rFonts w:ascii="Times New Roman" w:eastAsia="Times New Roman" w:hAnsi="Times New Roman" w:cs="Times New Roman"/>
          <w:sz w:val="24"/>
          <w:szCs w:val="24"/>
        </w:rPr>
        <w:t xml:space="preserve">21). Rapid genotype imputation from sequence with reference panels. </w:t>
      </w:r>
      <w:r>
        <w:rPr>
          <w:rFonts w:ascii="Times New Roman" w:eastAsia="Times New Roman" w:hAnsi="Times New Roman" w:cs="Times New Roman"/>
          <w:i/>
          <w:sz w:val="24"/>
          <w:szCs w:val="24"/>
        </w:rPr>
        <w:t>Nature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53</w:t>
      </w:r>
      <w:r>
        <w:rPr>
          <w:rFonts w:ascii="Times New Roman" w:eastAsia="Times New Roman" w:hAnsi="Times New Roman" w:cs="Times New Roman"/>
          <w:sz w:val="24"/>
          <w:szCs w:val="24"/>
        </w:rPr>
        <w:t>(7), 1104–1111.</w:t>
      </w:r>
    </w:p>
    <w:p w14:paraId="193FE46E"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Delaneau</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Zagury</w:t>
      </w:r>
      <w:proofErr w:type="spellEnd"/>
      <w:r>
        <w:rPr>
          <w:rFonts w:ascii="Times New Roman" w:eastAsia="Times New Roman" w:hAnsi="Times New Roman" w:cs="Times New Roman"/>
          <w:sz w:val="24"/>
          <w:szCs w:val="24"/>
        </w:rPr>
        <w:t xml:space="preserve">, J.-F., Robinson, M. R., </w:t>
      </w:r>
      <w:proofErr w:type="spellStart"/>
      <w:r>
        <w:rPr>
          <w:rFonts w:ascii="Times New Roman" w:eastAsia="Times New Roman" w:hAnsi="Times New Roman" w:cs="Times New Roman"/>
          <w:sz w:val="24"/>
          <w:szCs w:val="24"/>
        </w:rPr>
        <w:t>Marchini</w:t>
      </w:r>
      <w:proofErr w:type="spellEnd"/>
      <w:r>
        <w:rPr>
          <w:rFonts w:ascii="Times New Roman" w:eastAsia="Times New Roman" w:hAnsi="Times New Roman" w:cs="Times New Roman"/>
          <w:sz w:val="24"/>
          <w:szCs w:val="24"/>
        </w:rPr>
        <w:t xml:space="preserve">, J. L., &amp; </w:t>
      </w:r>
      <w:proofErr w:type="spellStart"/>
      <w:r>
        <w:rPr>
          <w:rFonts w:ascii="Times New Roman" w:eastAsia="Times New Roman" w:hAnsi="Times New Roman" w:cs="Times New Roman"/>
          <w:sz w:val="24"/>
          <w:szCs w:val="24"/>
        </w:rPr>
        <w:t>Dermitzakis</w:t>
      </w:r>
      <w:proofErr w:type="spellEnd"/>
      <w:r>
        <w:rPr>
          <w:rFonts w:ascii="Times New Roman" w:eastAsia="Times New Roman" w:hAnsi="Times New Roman" w:cs="Times New Roman"/>
          <w:sz w:val="24"/>
          <w:szCs w:val="24"/>
        </w:rPr>
        <w:t xml:space="preserve">, E. T. (2019). Accurate, scalable and integrative haplotype estimation. </w:t>
      </w:r>
      <w:r>
        <w:rPr>
          <w:rFonts w:ascii="Times New Roman" w:eastAsia="Times New Roman" w:hAnsi="Times New Roman" w:cs="Times New Roman"/>
          <w:i/>
          <w:sz w:val="24"/>
          <w:szCs w:val="24"/>
        </w:rPr>
        <w:t>Natu</w:t>
      </w:r>
      <w:r>
        <w:rPr>
          <w:rFonts w:ascii="Times New Roman" w:eastAsia="Times New Roman" w:hAnsi="Times New Roman" w:cs="Times New Roman"/>
          <w:i/>
          <w:sz w:val="24"/>
          <w:szCs w:val="24"/>
        </w:rPr>
        <w:t>re Communications</w:t>
      </w:r>
      <w:r>
        <w:rPr>
          <w:rFonts w:ascii="Times New Roman" w:eastAsia="Times New Roman" w:hAnsi="Times New Roman" w:cs="Times New Roman"/>
          <w:sz w:val="24"/>
          <w:szCs w:val="24"/>
        </w:rPr>
        <w:t>, 10(1), 5436.</w:t>
      </w:r>
    </w:p>
    <w:p w14:paraId="432B0695"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Eggertsson</w:t>
      </w:r>
      <w:proofErr w:type="spellEnd"/>
      <w:r>
        <w:rPr>
          <w:rFonts w:ascii="Times New Roman" w:eastAsia="Times New Roman" w:hAnsi="Times New Roman" w:cs="Times New Roman"/>
          <w:sz w:val="24"/>
          <w:szCs w:val="24"/>
        </w:rPr>
        <w:t xml:space="preserve">, H. P., Jonsson, H., </w:t>
      </w:r>
      <w:proofErr w:type="spellStart"/>
      <w:r>
        <w:rPr>
          <w:rFonts w:ascii="Times New Roman" w:eastAsia="Times New Roman" w:hAnsi="Times New Roman" w:cs="Times New Roman"/>
          <w:sz w:val="24"/>
          <w:szCs w:val="24"/>
        </w:rPr>
        <w:t>Kristmundsdottir</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Hjartarson</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Kehr</w:t>
      </w:r>
      <w:proofErr w:type="spellEnd"/>
      <w:r>
        <w:rPr>
          <w:rFonts w:ascii="Times New Roman" w:eastAsia="Times New Roman" w:hAnsi="Times New Roman" w:cs="Times New Roman"/>
          <w:sz w:val="24"/>
          <w:szCs w:val="24"/>
        </w:rPr>
        <w:t xml:space="preserve">, B., Masson, G., Zink, F., </w:t>
      </w:r>
      <w:proofErr w:type="spellStart"/>
      <w:r>
        <w:rPr>
          <w:rFonts w:ascii="Times New Roman" w:eastAsia="Times New Roman" w:hAnsi="Times New Roman" w:cs="Times New Roman"/>
          <w:sz w:val="24"/>
          <w:szCs w:val="24"/>
        </w:rPr>
        <w:t>Hjorleifsson</w:t>
      </w:r>
      <w:proofErr w:type="spellEnd"/>
      <w:r>
        <w:rPr>
          <w:rFonts w:ascii="Times New Roman" w:eastAsia="Times New Roman" w:hAnsi="Times New Roman" w:cs="Times New Roman"/>
          <w:sz w:val="24"/>
          <w:szCs w:val="24"/>
        </w:rPr>
        <w:t xml:space="preserve">, K. E., </w:t>
      </w:r>
      <w:proofErr w:type="spellStart"/>
      <w:r>
        <w:rPr>
          <w:rFonts w:ascii="Times New Roman" w:eastAsia="Times New Roman" w:hAnsi="Times New Roman" w:cs="Times New Roman"/>
          <w:sz w:val="24"/>
          <w:szCs w:val="24"/>
        </w:rPr>
        <w:t>Jonasdottir</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Jonasdottir</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Jonsdottir</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Gudbjartsson</w:t>
      </w:r>
      <w:proofErr w:type="spellEnd"/>
      <w:r>
        <w:rPr>
          <w:rFonts w:ascii="Times New Roman" w:eastAsia="Times New Roman" w:hAnsi="Times New Roman" w:cs="Times New Roman"/>
          <w:sz w:val="24"/>
          <w:szCs w:val="24"/>
        </w:rPr>
        <w:t xml:space="preserve">, D. F., </w:t>
      </w:r>
      <w:proofErr w:type="spellStart"/>
      <w:r>
        <w:rPr>
          <w:rFonts w:ascii="Times New Roman" w:eastAsia="Times New Roman" w:hAnsi="Times New Roman" w:cs="Times New Roman"/>
          <w:sz w:val="24"/>
          <w:szCs w:val="24"/>
        </w:rPr>
        <w:t>Melsted</w:t>
      </w:r>
      <w:proofErr w:type="spellEnd"/>
      <w:r>
        <w:rPr>
          <w:rFonts w:ascii="Times New Roman" w:eastAsia="Times New Roman" w:hAnsi="Times New Roman" w:cs="Times New Roman"/>
          <w:sz w:val="24"/>
          <w:szCs w:val="24"/>
        </w:rPr>
        <w:t>, P., Stefansson, K., &amp;</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Halldorsson</w:t>
      </w:r>
      <w:proofErr w:type="spellEnd"/>
      <w:r>
        <w:rPr>
          <w:rFonts w:ascii="Times New Roman" w:eastAsia="Times New Roman" w:hAnsi="Times New Roman" w:cs="Times New Roman"/>
          <w:sz w:val="24"/>
          <w:szCs w:val="24"/>
        </w:rPr>
        <w:t xml:space="preserve">, B. V. (2017). </w:t>
      </w:r>
      <w:proofErr w:type="spellStart"/>
      <w:r>
        <w:rPr>
          <w:rFonts w:ascii="Times New Roman" w:eastAsia="Times New Roman" w:hAnsi="Times New Roman" w:cs="Times New Roman"/>
          <w:sz w:val="24"/>
          <w:szCs w:val="24"/>
        </w:rPr>
        <w:t>Graphtyper</w:t>
      </w:r>
      <w:proofErr w:type="spellEnd"/>
      <w:r>
        <w:rPr>
          <w:rFonts w:ascii="Times New Roman" w:eastAsia="Times New Roman" w:hAnsi="Times New Roman" w:cs="Times New Roman"/>
          <w:sz w:val="24"/>
          <w:szCs w:val="24"/>
        </w:rPr>
        <w:t xml:space="preserve"> enables population-scale genotyping using pangenome graphs. </w:t>
      </w:r>
      <w:r>
        <w:rPr>
          <w:rFonts w:ascii="Times New Roman" w:eastAsia="Times New Roman" w:hAnsi="Times New Roman" w:cs="Times New Roman"/>
          <w:i/>
          <w:sz w:val="24"/>
          <w:szCs w:val="24"/>
        </w:rPr>
        <w:t>Nature Genetics</w:t>
      </w:r>
      <w:r>
        <w:rPr>
          <w:rFonts w:ascii="Times New Roman" w:eastAsia="Times New Roman" w:hAnsi="Times New Roman" w:cs="Times New Roman"/>
          <w:sz w:val="24"/>
          <w:szCs w:val="24"/>
        </w:rPr>
        <w:t>, 49(11), 1654–1660.</w:t>
      </w:r>
    </w:p>
    <w:p w14:paraId="64A86BED"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Fisher, R. A. (1954). A fuller theory of “Junctions” in inbreeding. </w:t>
      </w:r>
      <w:r>
        <w:rPr>
          <w:rFonts w:ascii="Times New Roman" w:eastAsia="Times New Roman" w:hAnsi="Times New Roman" w:cs="Times New Roman"/>
          <w:i/>
          <w:sz w:val="24"/>
          <w:szCs w:val="24"/>
        </w:rPr>
        <w:t>Heredity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(2), 187–197.</w:t>
      </w:r>
    </w:p>
    <w:p w14:paraId="2C414F39"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Griffiths, R. C., &amp; Marjoram</w:t>
      </w:r>
      <w:r>
        <w:rPr>
          <w:rFonts w:ascii="Times New Roman" w:eastAsia="Times New Roman" w:hAnsi="Times New Roman" w:cs="Times New Roman"/>
          <w:sz w:val="24"/>
          <w:szCs w:val="24"/>
        </w:rPr>
        <w:t xml:space="preserve">, P. (1997). An ancestral recombination graph. </w:t>
      </w:r>
      <w:r>
        <w:rPr>
          <w:rFonts w:ascii="Times New Roman" w:eastAsia="Times New Roman" w:hAnsi="Times New Roman" w:cs="Times New Roman"/>
          <w:i/>
          <w:sz w:val="24"/>
          <w:szCs w:val="24"/>
        </w:rPr>
        <w:t>Institute for Mathematics and Its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87</w:t>
      </w:r>
      <w:r>
        <w:rPr>
          <w:rFonts w:ascii="Times New Roman" w:eastAsia="Times New Roman" w:hAnsi="Times New Roman" w:cs="Times New Roman"/>
          <w:sz w:val="24"/>
          <w:szCs w:val="24"/>
        </w:rPr>
        <w:t>, 257.</w:t>
      </w:r>
    </w:p>
    <w:p w14:paraId="6088F54D"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Grossman, S. R., </w:t>
      </w:r>
      <w:proofErr w:type="spellStart"/>
      <w:r>
        <w:rPr>
          <w:rFonts w:ascii="Times New Roman" w:eastAsia="Times New Roman" w:hAnsi="Times New Roman" w:cs="Times New Roman"/>
          <w:sz w:val="24"/>
          <w:szCs w:val="24"/>
        </w:rPr>
        <w:t>Shylakhter</w:t>
      </w:r>
      <w:proofErr w:type="spellEnd"/>
      <w:r>
        <w:rPr>
          <w:rFonts w:ascii="Times New Roman" w:eastAsia="Times New Roman" w:hAnsi="Times New Roman" w:cs="Times New Roman"/>
          <w:sz w:val="24"/>
          <w:szCs w:val="24"/>
        </w:rPr>
        <w:t xml:space="preserve">, I., Karlsson, E. K., Byrne, E. H., Morales, S., Frieden, G., Hostetter, E., Angelino, E., Garber, M., </w:t>
      </w:r>
      <w:proofErr w:type="spellStart"/>
      <w:r>
        <w:rPr>
          <w:rFonts w:ascii="Times New Roman" w:eastAsia="Times New Roman" w:hAnsi="Times New Roman" w:cs="Times New Roman"/>
          <w:sz w:val="24"/>
          <w:szCs w:val="24"/>
        </w:rPr>
        <w:t>Zuk</w:t>
      </w:r>
      <w:proofErr w:type="spellEnd"/>
      <w:r>
        <w:rPr>
          <w:rFonts w:ascii="Times New Roman" w:eastAsia="Times New Roman" w:hAnsi="Times New Roman" w:cs="Times New Roman"/>
          <w:sz w:val="24"/>
          <w:szCs w:val="24"/>
        </w:rPr>
        <w:t>, O., Lander, E. S</w:t>
      </w:r>
      <w:r>
        <w:rPr>
          <w:rFonts w:ascii="Times New Roman" w:eastAsia="Times New Roman" w:hAnsi="Times New Roman" w:cs="Times New Roman"/>
          <w:sz w:val="24"/>
          <w:szCs w:val="24"/>
        </w:rPr>
        <w:t xml:space="preserve">., Schaffner, S. F., &amp; </w:t>
      </w:r>
      <w:proofErr w:type="spellStart"/>
      <w:r>
        <w:rPr>
          <w:rFonts w:ascii="Times New Roman" w:eastAsia="Times New Roman" w:hAnsi="Times New Roman" w:cs="Times New Roman"/>
          <w:sz w:val="24"/>
          <w:szCs w:val="24"/>
        </w:rPr>
        <w:t>Sabeti</w:t>
      </w:r>
      <w:proofErr w:type="spellEnd"/>
      <w:r>
        <w:rPr>
          <w:rFonts w:ascii="Times New Roman" w:eastAsia="Times New Roman" w:hAnsi="Times New Roman" w:cs="Times New Roman"/>
          <w:sz w:val="24"/>
          <w:szCs w:val="24"/>
        </w:rPr>
        <w:t xml:space="preserve">, P. C. (2010). A Composite of Multiple Signals Distinguishes Causal Variants in Regions of Positive Selection.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327</w:t>
      </w:r>
      <w:r>
        <w:rPr>
          <w:rFonts w:ascii="Times New Roman" w:eastAsia="Times New Roman" w:hAnsi="Times New Roman" w:cs="Times New Roman"/>
          <w:sz w:val="24"/>
          <w:szCs w:val="24"/>
        </w:rPr>
        <w:t>(5967), 883–886.</w:t>
      </w:r>
    </w:p>
    <w:p w14:paraId="013782A3"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Hartl</w:t>
      </w:r>
      <w:proofErr w:type="spellEnd"/>
      <w:r>
        <w:rPr>
          <w:rFonts w:ascii="Times New Roman" w:eastAsia="Times New Roman" w:hAnsi="Times New Roman" w:cs="Times New Roman"/>
          <w:sz w:val="24"/>
          <w:szCs w:val="24"/>
        </w:rPr>
        <w:t xml:space="preserve">, D. L., Clark, A. G., &amp; Clark, A. G. (1997). </w:t>
      </w:r>
      <w:r>
        <w:rPr>
          <w:rFonts w:ascii="Times New Roman" w:eastAsia="Times New Roman" w:hAnsi="Times New Roman" w:cs="Times New Roman"/>
          <w:i/>
          <w:sz w:val="24"/>
          <w:szCs w:val="24"/>
        </w:rPr>
        <w:t>Principles of population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Vol. 116). Sinauer associates Sunderland, MA.</w:t>
      </w:r>
    </w:p>
    <w:p w14:paraId="499B5DC3"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Hellenthal</w:t>
      </w:r>
      <w:proofErr w:type="spellEnd"/>
      <w:r>
        <w:rPr>
          <w:rFonts w:ascii="Times New Roman" w:eastAsia="Times New Roman" w:hAnsi="Times New Roman" w:cs="Times New Roman"/>
          <w:sz w:val="24"/>
          <w:szCs w:val="24"/>
        </w:rPr>
        <w:t xml:space="preserve">, G., Busby, G. B. J., Band, G., Wilson, J. F., </w:t>
      </w:r>
      <w:proofErr w:type="spellStart"/>
      <w:r>
        <w:rPr>
          <w:rFonts w:ascii="Times New Roman" w:eastAsia="Times New Roman" w:hAnsi="Times New Roman" w:cs="Times New Roman"/>
          <w:sz w:val="24"/>
          <w:szCs w:val="24"/>
        </w:rPr>
        <w:t>Capelli</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Falush</w:t>
      </w:r>
      <w:proofErr w:type="spellEnd"/>
      <w:r>
        <w:rPr>
          <w:rFonts w:ascii="Times New Roman" w:eastAsia="Times New Roman" w:hAnsi="Times New Roman" w:cs="Times New Roman"/>
          <w:sz w:val="24"/>
          <w:szCs w:val="24"/>
        </w:rPr>
        <w:t xml:space="preserve">, D., &amp; Myers, S. (2014). A genetic atlas of human admixture history.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343</w:t>
      </w:r>
      <w:r>
        <w:rPr>
          <w:rFonts w:ascii="Times New Roman" w:eastAsia="Times New Roman" w:hAnsi="Times New Roman" w:cs="Times New Roman"/>
          <w:sz w:val="24"/>
          <w:szCs w:val="24"/>
        </w:rPr>
        <w:t>(6172), 747–751.</w:t>
      </w:r>
    </w:p>
    <w:p w14:paraId="6868E4AB"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Hickey, G., Heller, D., </w:t>
      </w:r>
      <w:proofErr w:type="spellStart"/>
      <w:r>
        <w:rPr>
          <w:rFonts w:ascii="Times New Roman" w:eastAsia="Times New Roman" w:hAnsi="Times New Roman" w:cs="Times New Roman"/>
          <w:sz w:val="24"/>
          <w:szCs w:val="24"/>
        </w:rPr>
        <w:t>Monlong</w:t>
      </w:r>
      <w:proofErr w:type="spellEnd"/>
      <w:r>
        <w:rPr>
          <w:rFonts w:ascii="Times New Roman" w:eastAsia="Times New Roman" w:hAnsi="Times New Roman" w:cs="Times New Roman"/>
          <w:sz w:val="24"/>
          <w:szCs w:val="24"/>
        </w:rPr>
        <w:t>, J</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Sibbesen</w:t>
      </w:r>
      <w:proofErr w:type="spellEnd"/>
      <w:r>
        <w:rPr>
          <w:rFonts w:ascii="Times New Roman" w:eastAsia="Times New Roman" w:hAnsi="Times New Roman" w:cs="Times New Roman"/>
          <w:sz w:val="24"/>
          <w:szCs w:val="24"/>
        </w:rPr>
        <w:t xml:space="preserve">, J. A., </w:t>
      </w:r>
      <w:proofErr w:type="spellStart"/>
      <w:r>
        <w:rPr>
          <w:rFonts w:ascii="Times New Roman" w:eastAsia="Times New Roman" w:hAnsi="Times New Roman" w:cs="Times New Roman"/>
          <w:sz w:val="24"/>
          <w:szCs w:val="24"/>
        </w:rPr>
        <w:t>Sirén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Eizenga</w:t>
      </w:r>
      <w:proofErr w:type="spellEnd"/>
      <w:r>
        <w:rPr>
          <w:rFonts w:ascii="Times New Roman" w:eastAsia="Times New Roman" w:hAnsi="Times New Roman" w:cs="Times New Roman"/>
          <w:sz w:val="24"/>
          <w:szCs w:val="24"/>
        </w:rPr>
        <w:t xml:space="preserve">, J., Dawson, E. T., Garrison, E., Novak, A. M., &amp; Paten, B. (2020). Genotyping structural variants in pangenome graphs using the vg toolkit. </w:t>
      </w:r>
      <w:r>
        <w:rPr>
          <w:rFonts w:ascii="Times New Roman" w:eastAsia="Times New Roman" w:hAnsi="Times New Roman" w:cs="Times New Roman"/>
          <w:i/>
          <w:sz w:val="24"/>
          <w:szCs w:val="24"/>
        </w:rPr>
        <w:t>Genome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(1), 35.</w:t>
      </w:r>
    </w:p>
    <w:p w14:paraId="1B196FD5"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Howie, B., </w:t>
      </w:r>
      <w:proofErr w:type="spellStart"/>
      <w:r>
        <w:rPr>
          <w:rFonts w:ascii="Times New Roman" w:eastAsia="Times New Roman" w:hAnsi="Times New Roman" w:cs="Times New Roman"/>
          <w:sz w:val="24"/>
          <w:szCs w:val="24"/>
        </w:rPr>
        <w:t>Marchini</w:t>
      </w:r>
      <w:proofErr w:type="spellEnd"/>
      <w:r>
        <w:rPr>
          <w:rFonts w:ascii="Times New Roman" w:eastAsia="Times New Roman" w:hAnsi="Times New Roman" w:cs="Times New Roman"/>
          <w:sz w:val="24"/>
          <w:szCs w:val="24"/>
        </w:rPr>
        <w:t>, J., &amp; Stephens, M. (2011). G</w:t>
      </w:r>
      <w:r>
        <w:rPr>
          <w:rFonts w:ascii="Times New Roman" w:eastAsia="Times New Roman" w:hAnsi="Times New Roman" w:cs="Times New Roman"/>
          <w:sz w:val="24"/>
          <w:szCs w:val="24"/>
        </w:rPr>
        <w:t xml:space="preserve">enotype imputation with thousands of genomes. </w:t>
      </w:r>
      <w:r>
        <w:rPr>
          <w:rFonts w:ascii="Times New Roman" w:eastAsia="Times New Roman" w:hAnsi="Times New Roman" w:cs="Times New Roman"/>
          <w:i/>
          <w:sz w:val="24"/>
          <w:szCs w:val="24"/>
        </w:rPr>
        <w:t xml:space="preserve">G3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(6), 457–470.</w:t>
      </w:r>
    </w:p>
    <w:p w14:paraId="39E3ED96"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Howie, B. N., Donnelly, P., &amp; </w:t>
      </w:r>
      <w:proofErr w:type="spellStart"/>
      <w:r>
        <w:rPr>
          <w:rFonts w:ascii="Times New Roman" w:eastAsia="Times New Roman" w:hAnsi="Times New Roman" w:cs="Times New Roman"/>
          <w:sz w:val="24"/>
          <w:szCs w:val="24"/>
        </w:rPr>
        <w:t>Marchini</w:t>
      </w:r>
      <w:proofErr w:type="spellEnd"/>
      <w:r>
        <w:rPr>
          <w:rFonts w:ascii="Times New Roman" w:eastAsia="Times New Roman" w:hAnsi="Times New Roman" w:cs="Times New Roman"/>
          <w:sz w:val="24"/>
          <w:szCs w:val="24"/>
        </w:rPr>
        <w:t xml:space="preserve">, J. (2009). A flexible and accurate genotype imputation method for the next generation of genome-wide association studies.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(6), e100052</w:t>
      </w:r>
      <w:r>
        <w:rPr>
          <w:rFonts w:ascii="Times New Roman" w:eastAsia="Times New Roman" w:hAnsi="Times New Roman" w:cs="Times New Roman"/>
          <w:sz w:val="24"/>
          <w:szCs w:val="24"/>
        </w:rPr>
        <w:t>9.</w:t>
      </w:r>
    </w:p>
    <w:p w14:paraId="781E5799"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Hubisz</w:t>
      </w:r>
      <w:proofErr w:type="spellEnd"/>
      <w:r>
        <w:rPr>
          <w:rFonts w:ascii="Times New Roman" w:eastAsia="Times New Roman" w:hAnsi="Times New Roman" w:cs="Times New Roman"/>
          <w:sz w:val="24"/>
          <w:szCs w:val="24"/>
        </w:rPr>
        <w:t xml:space="preserve">, M. J., Williams, A. L., &amp; </w:t>
      </w:r>
      <w:proofErr w:type="spellStart"/>
      <w:r>
        <w:rPr>
          <w:rFonts w:ascii="Times New Roman" w:eastAsia="Times New Roman" w:hAnsi="Times New Roman" w:cs="Times New Roman"/>
          <w:sz w:val="24"/>
          <w:szCs w:val="24"/>
        </w:rPr>
        <w:t>Siepel</w:t>
      </w:r>
      <w:proofErr w:type="spellEnd"/>
      <w:r>
        <w:rPr>
          <w:rFonts w:ascii="Times New Roman" w:eastAsia="Times New Roman" w:hAnsi="Times New Roman" w:cs="Times New Roman"/>
          <w:sz w:val="24"/>
          <w:szCs w:val="24"/>
        </w:rPr>
        <w:t xml:space="preserve">, A. (2020). Mapping gene flow between ancient hominins through demography-aware inference of the ancestral recombination graph.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(8), e1008895.</w:t>
      </w:r>
    </w:p>
    <w:p w14:paraId="3F138D0E"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Hudson, R. R. (1983). Properties of a neutral allele model with intragenic recombination. </w:t>
      </w:r>
      <w:r>
        <w:rPr>
          <w:rFonts w:ascii="Times New Roman" w:eastAsia="Times New Roman" w:hAnsi="Times New Roman" w:cs="Times New Roman"/>
          <w:i/>
          <w:sz w:val="24"/>
          <w:szCs w:val="24"/>
        </w:rPr>
        <w:t>Theoretical Population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(2), 183–201.</w:t>
      </w:r>
    </w:p>
    <w:p w14:paraId="6C173151"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Hudson, Richard R. (1990). Gene genealogies and the coalescent process. </w:t>
      </w:r>
      <w:r>
        <w:rPr>
          <w:rFonts w:ascii="Times New Roman" w:eastAsia="Times New Roman" w:hAnsi="Times New Roman" w:cs="Times New Roman"/>
          <w:i/>
          <w:sz w:val="24"/>
          <w:szCs w:val="24"/>
        </w:rPr>
        <w:t>Oxford Surveys in Evolutionary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(1), 44.</w:t>
      </w:r>
    </w:p>
    <w:p w14:paraId="50CBEB75"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International HapMap Consortium. (2005). A haplotype map of the human genome.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437</w:t>
      </w:r>
      <w:r>
        <w:rPr>
          <w:rFonts w:ascii="Times New Roman" w:eastAsia="Times New Roman" w:hAnsi="Times New Roman" w:cs="Times New Roman"/>
          <w:sz w:val="24"/>
          <w:szCs w:val="24"/>
        </w:rPr>
        <w:t>(7063), 1299–1320.</w:t>
      </w:r>
    </w:p>
    <w:p w14:paraId="3A14CB3C"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F. C., </w:t>
      </w:r>
      <w:proofErr w:type="spellStart"/>
      <w:r>
        <w:rPr>
          <w:rFonts w:ascii="Times New Roman" w:eastAsia="Times New Roman" w:hAnsi="Times New Roman" w:cs="Times New Roman"/>
          <w:sz w:val="24"/>
          <w:szCs w:val="24"/>
        </w:rPr>
        <w:t>Grabherr</w:t>
      </w:r>
      <w:proofErr w:type="spellEnd"/>
      <w:r>
        <w:rPr>
          <w:rFonts w:ascii="Times New Roman" w:eastAsia="Times New Roman" w:hAnsi="Times New Roman" w:cs="Times New Roman"/>
          <w:sz w:val="24"/>
          <w:szCs w:val="24"/>
        </w:rPr>
        <w:t xml:space="preserve">, M. G., Chan, Y. F., Russell, P., </w:t>
      </w:r>
      <w:proofErr w:type="spellStart"/>
      <w:r>
        <w:rPr>
          <w:rFonts w:ascii="Times New Roman" w:eastAsia="Times New Roman" w:hAnsi="Times New Roman" w:cs="Times New Roman"/>
          <w:sz w:val="24"/>
          <w:szCs w:val="24"/>
        </w:rPr>
        <w:t>Mauceli</w:t>
      </w:r>
      <w:proofErr w:type="spellEnd"/>
      <w:r>
        <w:rPr>
          <w:rFonts w:ascii="Times New Roman" w:eastAsia="Times New Roman" w:hAnsi="Times New Roman" w:cs="Times New Roman"/>
          <w:sz w:val="24"/>
          <w:szCs w:val="24"/>
        </w:rPr>
        <w:t xml:space="preserve">, E., Johnson, J., Swofford, R., </w:t>
      </w:r>
      <w:proofErr w:type="spellStart"/>
      <w:r>
        <w:rPr>
          <w:rFonts w:ascii="Times New Roman" w:eastAsia="Times New Roman" w:hAnsi="Times New Roman" w:cs="Times New Roman"/>
          <w:sz w:val="24"/>
          <w:szCs w:val="24"/>
        </w:rPr>
        <w:t>Pirun</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Zody</w:t>
      </w:r>
      <w:proofErr w:type="spellEnd"/>
      <w:r>
        <w:rPr>
          <w:rFonts w:ascii="Times New Roman" w:eastAsia="Times New Roman" w:hAnsi="Times New Roman" w:cs="Times New Roman"/>
          <w:sz w:val="24"/>
          <w:szCs w:val="24"/>
        </w:rPr>
        <w:t>, M. C., White, S., Birney,</w:t>
      </w:r>
      <w:r>
        <w:rPr>
          <w:rFonts w:ascii="Times New Roman" w:eastAsia="Times New Roman" w:hAnsi="Times New Roman" w:cs="Times New Roman"/>
          <w:sz w:val="24"/>
          <w:szCs w:val="24"/>
        </w:rPr>
        <w:t xml:space="preserve"> E., Searle, S., Schmutz, J., </w:t>
      </w:r>
      <w:proofErr w:type="spellStart"/>
      <w:r>
        <w:rPr>
          <w:rFonts w:ascii="Times New Roman" w:eastAsia="Times New Roman" w:hAnsi="Times New Roman" w:cs="Times New Roman"/>
          <w:sz w:val="24"/>
          <w:szCs w:val="24"/>
        </w:rPr>
        <w:lastRenderedPageBreak/>
        <w:t>Grimwood</w:t>
      </w:r>
      <w:proofErr w:type="spellEnd"/>
      <w:r>
        <w:rPr>
          <w:rFonts w:ascii="Times New Roman" w:eastAsia="Times New Roman" w:hAnsi="Times New Roman" w:cs="Times New Roman"/>
          <w:sz w:val="24"/>
          <w:szCs w:val="24"/>
        </w:rPr>
        <w:t xml:space="preserve">, J., Dickson, M. C., Myers, R. M., Miller, C. T., Summers, B. R., Knecht, A. K., … Kingsley, D. M. (2012). The genomic basis of adaptive evolution in </w:t>
      </w:r>
      <w:proofErr w:type="spellStart"/>
      <w:r>
        <w:rPr>
          <w:rFonts w:ascii="Times New Roman" w:eastAsia="Times New Roman" w:hAnsi="Times New Roman" w:cs="Times New Roman"/>
          <w:sz w:val="24"/>
          <w:szCs w:val="24"/>
        </w:rPr>
        <w:t>threespine</w:t>
      </w:r>
      <w:proofErr w:type="spellEnd"/>
      <w:r>
        <w:rPr>
          <w:rFonts w:ascii="Times New Roman" w:eastAsia="Times New Roman" w:hAnsi="Times New Roman" w:cs="Times New Roman"/>
          <w:sz w:val="24"/>
          <w:szCs w:val="24"/>
        </w:rPr>
        <w:t xml:space="preserve"> sticklebacks.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484</w:t>
      </w:r>
      <w:r>
        <w:rPr>
          <w:rFonts w:ascii="Times New Roman" w:eastAsia="Times New Roman" w:hAnsi="Times New Roman" w:cs="Times New Roman"/>
          <w:sz w:val="24"/>
          <w:szCs w:val="24"/>
        </w:rPr>
        <w:t>(7392), 55–61.</w:t>
      </w:r>
    </w:p>
    <w:p w14:paraId="4AC58D92"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Kelleher, J., Wo</w:t>
      </w:r>
      <w:r>
        <w:rPr>
          <w:rFonts w:ascii="Times New Roman" w:eastAsia="Times New Roman" w:hAnsi="Times New Roman" w:cs="Times New Roman"/>
          <w:sz w:val="24"/>
          <w:szCs w:val="24"/>
        </w:rPr>
        <w:t xml:space="preserve">ng, Y., </w:t>
      </w:r>
      <w:proofErr w:type="spellStart"/>
      <w:r>
        <w:rPr>
          <w:rFonts w:ascii="Times New Roman" w:eastAsia="Times New Roman" w:hAnsi="Times New Roman" w:cs="Times New Roman"/>
          <w:sz w:val="24"/>
          <w:szCs w:val="24"/>
        </w:rPr>
        <w:t>Wohns</w:t>
      </w:r>
      <w:proofErr w:type="spellEnd"/>
      <w:r>
        <w:rPr>
          <w:rFonts w:ascii="Times New Roman" w:eastAsia="Times New Roman" w:hAnsi="Times New Roman" w:cs="Times New Roman"/>
          <w:sz w:val="24"/>
          <w:szCs w:val="24"/>
        </w:rPr>
        <w:t xml:space="preserve">, A. W., </w:t>
      </w:r>
      <w:proofErr w:type="spellStart"/>
      <w:r>
        <w:rPr>
          <w:rFonts w:ascii="Times New Roman" w:eastAsia="Times New Roman" w:hAnsi="Times New Roman" w:cs="Times New Roman"/>
          <w:sz w:val="24"/>
          <w:szCs w:val="24"/>
        </w:rPr>
        <w:t>Fadil</w:t>
      </w:r>
      <w:proofErr w:type="spellEnd"/>
      <w:r>
        <w:rPr>
          <w:rFonts w:ascii="Times New Roman" w:eastAsia="Times New Roman" w:hAnsi="Times New Roman" w:cs="Times New Roman"/>
          <w:sz w:val="24"/>
          <w:szCs w:val="24"/>
        </w:rPr>
        <w:t xml:space="preserve">, C., Albers, P. K., &amp; </w:t>
      </w:r>
      <w:proofErr w:type="spellStart"/>
      <w:r>
        <w:rPr>
          <w:rFonts w:ascii="Times New Roman" w:eastAsia="Times New Roman" w:hAnsi="Times New Roman" w:cs="Times New Roman"/>
          <w:sz w:val="24"/>
          <w:szCs w:val="24"/>
        </w:rPr>
        <w:t>McVean</w:t>
      </w:r>
      <w:proofErr w:type="spellEnd"/>
      <w:r>
        <w:rPr>
          <w:rFonts w:ascii="Times New Roman" w:eastAsia="Times New Roman" w:hAnsi="Times New Roman" w:cs="Times New Roman"/>
          <w:sz w:val="24"/>
          <w:szCs w:val="24"/>
        </w:rPr>
        <w:t xml:space="preserve">, G. (2019). Inferring whole-genome histories in large population datasets. </w:t>
      </w:r>
      <w:r>
        <w:rPr>
          <w:rFonts w:ascii="Times New Roman" w:eastAsia="Times New Roman" w:hAnsi="Times New Roman" w:cs="Times New Roman"/>
          <w:i/>
          <w:sz w:val="24"/>
          <w:szCs w:val="24"/>
        </w:rPr>
        <w:t>Nature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51</w:t>
      </w:r>
      <w:r>
        <w:rPr>
          <w:rFonts w:ascii="Times New Roman" w:eastAsia="Times New Roman" w:hAnsi="Times New Roman" w:cs="Times New Roman"/>
          <w:sz w:val="24"/>
          <w:szCs w:val="24"/>
        </w:rPr>
        <w:t>(9), 1330–1338.</w:t>
      </w:r>
    </w:p>
    <w:p w14:paraId="17D4EC8A"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Kingman, J. F. C. (1982). The coalescent. </w:t>
      </w:r>
      <w:r>
        <w:rPr>
          <w:rFonts w:ascii="Times New Roman" w:eastAsia="Times New Roman" w:hAnsi="Times New Roman" w:cs="Times New Roman"/>
          <w:i/>
          <w:sz w:val="24"/>
          <w:szCs w:val="24"/>
        </w:rPr>
        <w:t>Stochastic Processes and Their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(3), 235–248.</w:t>
      </w:r>
    </w:p>
    <w:p w14:paraId="5E831D15"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Lawson, D. J., </w:t>
      </w:r>
      <w:proofErr w:type="spellStart"/>
      <w:r>
        <w:rPr>
          <w:rFonts w:ascii="Times New Roman" w:eastAsia="Times New Roman" w:hAnsi="Times New Roman" w:cs="Times New Roman"/>
          <w:sz w:val="24"/>
          <w:szCs w:val="24"/>
        </w:rPr>
        <w:t>Hellenthal</w:t>
      </w:r>
      <w:proofErr w:type="spellEnd"/>
      <w:r>
        <w:rPr>
          <w:rFonts w:ascii="Times New Roman" w:eastAsia="Times New Roman" w:hAnsi="Times New Roman" w:cs="Times New Roman"/>
          <w:sz w:val="24"/>
          <w:szCs w:val="24"/>
        </w:rPr>
        <w:t xml:space="preserve">, G., Myers, S., &amp; </w:t>
      </w:r>
      <w:proofErr w:type="spellStart"/>
      <w:r>
        <w:rPr>
          <w:rFonts w:ascii="Times New Roman" w:eastAsia="Times New Roman" w:hAnsi="Times New Roman" w:cs="Times New Roman"/>
          <w:sz w:val="24"/>
          <w:szCs w:val="24"/>
        </w:rPr>
        <w:t>Falush</w:t>
      </w:r>
      <w:proofErr w:type="spellEnd"/>
      <w:r>
        <w:rPr>
          <w:rFonts w:ascii="Times New Roman" w:eastAsia="Times New Roman" w:hAnsi="Times New Roman" w:cs="Times New Roman"/>
          <w:sz w:val="24"/>
          <w:szCs w:val="24"/>
        </w:rPr>
        <w:t xml:space="preserve">, D. (2012). Inference of population structure using dense haplotype data.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(1), e1002453.</w:t>
      </w:r>
    </w:p>
    <w:p w14:paraId="66FF9C3F"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Leitwein</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Duranton</w:t>
      </w:r>
      <w:proofErr w:type="spellEnd"/>
      <w:r>
        <w:rPr>
          <w:rFonts w:ascii="Times New Roman" w:eastAsia="Times New Roman" w:hAnsi="Times New Roman" w:cs="Times New Roman"/>
          <w:sz w:val="24"/>
          <w:szCs w:val="24"/>
        </w:rPr>
        <w:t xml:space="preserve">, M., Rougemont, Q., </w:t>
      </w:r>
      <w:proofErr w:type="spellStart"/>
      <w:r>
        <w:rPr>
          <w:rFonts w:ascii="Times New Roman" w:eastAsia="Times New Roman" w:hAnsi="Times New Roman" w:cs="Times New Roman"/>
          <w:sz w:val="24"/>
          <w:szCs w:val="24"/>
        </w:rPr>
        <w:t>Gagnaire</w:t>
      </w:r>
      <w:proofErr w:type="spellEnd"/>
      <w:r>
        <w:rPr>
          <w:rFonts w:ascii="Times New Roman" w:eastAsia="Times New Roman" w:hAnsi="Times New Roman" w:cs="Times New Roman"/>
          <w:sz w:val="24"/>
          <w:szCs w:val="24"/>
        </w:rPr>
        <w:t xml:space="preserve">, P.-A., &amp; </w:t>
      </w:r>
      <w:proofErr w:type="spellStart"/>
      <w:r>
        <w:rPr>
          <w:rFonts w:ascii="Times New Roman" w:eastAsia="Times New Roman" w:hAnsi="Times New Roman" w:cs="Times New Roman"/>
          <w:sz w:val="24"/>
          <w:szCs w:val="24"/>
        </w:rPr>
        <w:t>Bernatchez</w:t>
      </w:r>
      <w:proofErr w:type="spellEnd"/>
      <w:r>
        <w:rPr>
          <w:rFonts w:ascii="Times New Roman" w:eastAsia="Times New Roman" w:hAnsi="Times New Roman" w:cs="Times New Roman"/>
          <w:sz w:val="24"/>
          <w:szCs w:val="24"/>
        </w:rPr>
        <w:t>, L. (2020). U</w:t>
      </w:r>
      <w:r>
        <w:rPr>
          <w:rFonts w:ascii="Times New Roman" w:eastAsia="Times New Roman" w:hAnsi="Times New Roman" w:cs="Times New Roman"/>
          <w:sz w:val="24"/>
          <w:szCs w:val="24"/>
        </w:rPr>
        <w:t xml:space="preserve">sing Haplotype Information for Conservation Genomics.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(3), 245–258.</w:t>
      </w:r>
    </w:p>
    <w:p w14:paraId="771A131F"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Lewis, J.J., </w:t>
      </w:r>
      <w:proofErr w:type="spellStart"/>
      <w:r>
        <w:rPr>
          <w:rFonts w:ascii="Times New Roman" w:eastAsia="Times New Roman" w:hAnsi="Times New Roman" w:cs="Times New Roman"/>
          <w:sz w:val="24"/>
          <w:szCs w:val="24"/>
        </w:rPr>
        <w:t>Geltman</w:t>
      </w:r>
      <w:proofErr w:type="spellEnd"/>
      <w:r>
        <w:rPr>
          <w:rFonts w:ascii="Times New Roman" w:eastAsia="Times New Roman" w:hAnsi="Times New Roman" w:cs="Times New Roman"/>
          <w:sz w:val="24"/>
          <w:szCs w:val="24"/>
        </w:rPr>
        <w:t xml:space="preserve">, R.C., Pollak, P.C., </w:t>
      </w:r>
      <w:proofErr w:type="spellStart"/>
      <w:r>
        <w:rPr>
          <w:rFonts w:ascii="Times New Roman" w:eastAsia="Times New Roman" w:hAnsi="Times New Roman" w:cs="Times New Roman"/>
          <w:sz w:val="24"/>
          <w:szCs w:val="24"/>
        </w:rPr>
        <w:t>Rondem</w:t>
      </w:r>
      <w:proofErr w:type="spellEnd"/>
      <w:r>
        <w:rPr>
          <w:rFonts w:ascii="Times New Roman" w:eastAsia="Times New Roman" w:hAnsi="Times New Roman" w:cs="Times New Roman"/>
          <w:sz w:val="24"/>
          <w:szCs w:val="24"/>
        </w:rPr>
        <w:t xml:space="preserve">, K.E., Van </w:t>
      </w:r>
      <w:proofErr w:type="spellStart"/>
      <w:r>
        <w:rPr>
          <w:rFonts w:ascii="Times New Roman" w:eastAsia="Times New Roman" w:hAnsi="Times New Roman" w:cs="Times New Roman"/>
          <w:sz w:val="24"/>
          <w:szCs w:val="24"/>
        </w:rPr>
        <w:t>Belleghem</w:t>
      </w:r>
      <w:proofErr w:type="spellEnd"/>
      <w:r>
        <w:rPr>
          <w:rFonts w:ascii="Times New Roman" w:eastAsia="Times New Roman" w:hAnsi="Times New Roman" w:cs="Times New Roman"/>
          <w:sz w:val="24"/>
          <w:szCs w:val="24"/>
        </w:rPr>
        <w:t xml:space="preserve">, S.M., </w:t>
      </w:r>
      <w:proofErr w:type="spellStart"/>
      <w:r>
        <w:rPr>
          <w:rFonts w:ascii="Times New Roman" w:eastAsia="Times New Roman" w:hAnsi="Times New Roman" w:cs="Times New Roman"/>
          <w:sz w:val="24"/>
          <w:szCs w:val="24"/>
        </w:rPr>
        <w:t>Hubisz</w:t>
      </w:r>
      <w:proofErr w:type="spellEnd"/>
      <w:r>
        <w:rPr>
          <w:rFonts w:ascii="Times New Roman" w:eastAsia="Times New Roman" w:hAnsi="Times New Roman" w:cs="Times New Roman"/>
          <w:sz w:val="24"/>
          <w:szCs w:val="24"/>
        </w:rPr>
        <w:t xml:space="preserve">, M.J., Munn, P.R., Zhang, L., Benson, C., </w:t>
      </w:r>
      <w:proofErr w:type="spellStart"/>
      <w:r>
        <w:rPr>
          <w:rFonts w:ascii="Times New Roman" w:eastAsia="Times New Roman" w:hAnsi="Times New Roman" w:cs="Times New Roman"/>
          <w:sz w:val="24"/>
          <w:szCs w:val="24"/>
        </w:rPr>
        <w:t>Mazo</w:t>
      </w:r>
      <w:proofErr w:type="spellEnd"/>
      <w:r>
        <w:rPr>
          <w:rFonts w:ascii="Times New Roman" w:eastAsia="Times New Roman" w:hAnsi="Times New Roman" w:cs="Times New Roman"/>
          <w:sz w:val="24"/>
          <w:szCs w:val="24"/>
        </w:rPr>
        <w:t xml:space="preserve">-Vargas, A. and </w:t>
      </w:r>
      <w:proofErr w:type="spellStart"/>
      <w:r>
        <w:rPr>
          <w:rFonts w:ascii="Times New Roman" w:eastAsia="Times New Roman" w:hAnsi="Times New Roman" w:cs="Times New Roman"/>
          <w:sz w:val="24"/>
          <w:szCs w:val="24"/>
        </w:rPr>
        <w:t>Danko</w:t>
      </w:r>
      <w:proofErr w:type="spellEnd"/>
      <w:r>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G., 2019. Parallel evolution of ancient, pleiotropic enhancers underlies butterfly wing pattern mimicry. </w:t>
      </w:r>
      <w:r>
        <w:rPr>
          <w:rFonts w:ascii="Times New Roman" w:eastAsia="Times New Roman" w:hAnsi="Times New Roman" w:cs="Times New Roman"/>
          <w:i/>
          <w:sz w:val="24"/>
          <w:szCs w:val="24"/>
        </w:rPr>
        <w:t>Proceedings of the National Academy of Sciences</w:t>
      </w:r>
      <w:r>
        <w:rPr>
          <w:rFonts w:ascii="Times New Roman" w:eastAsia="Times New Roman" w:hAnsi="Times New Roman" w:cs="Times New Roman"/>
          <w:sz w:val="24"/>
          <w:szCs w:val="24"/>
        </w:rPr>
        <w:t>, 116(48), pp.24174-24183.</w:t>
      </w:r>
    </w:p>
    <w:p w14:paraId="3E5C7E3A"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Li, H., &amp; Ralph, P. (2019). Local PCA Shows How the Effect of Population Stru</w:t>
      </w:r>
      <w:r>
        <w:rPr>
          <w:rFonts w:ascii="Times New Roman" w:eastAsia="Times New Roman" w:hAnsi="Times New Roman" w:cs="Times New Roman"/>
          <w:sz w:val="24"/>
          <w:szCs w:val="24"/>
        </w:rPr>
        <w:t xml:space="preserve">cture Differs Along the Genome.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211</w:t>
      </w:r>
      <w:r>
        <w:rPr>
          <w:rFonts w:ascii="Times New Roman" w:eastAsia="Times New Roman" w:hAnsi="Times New Roman" w:cs="Times New Roman"/>
          <w:sz w:val="24"/>
          <w:szCs w:val="24"/>
        </w:rPr>
        <w:t>(1), 289–304.</w:t>
      </w:r>
    </w:p>
    <w:p w14:paraId="7D635B8C"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N., &amp; Stephens, M. (2003). Modeling linkage disequilibrium and identifying recombination hotspots using single-nucleotide polymorphism data.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165</w:t>
      </w:r>
      <w:r>
        <w:rPr>
          <w:rFonts w:ascii="Times New Roman" w:eastAsia="Times New Roman" w:hAnsi="Times New Roman" w:cs="Times New Roman"/>
          <w:sz w:val="24"/>
          <w:szCs w:val="24"/>
        </w:rPr>
        <w:t>(4), 2213–2233.</w:t>
      </w:r>
    </w:p>
    <w:p w14:paraId="67BBF9F3"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Y., Willer, C. J., </w:t>
      </w:r>
      <w:r>
        <w:rPr>
          <w:rFonts w:ascii="Times New Roman" w:eastAsia="Times New Roman" w:hAnsi="Times New Roman" w:cs="Times New Roman"/>
          <w:sz w:val="24"/>
          <w:szCs w:val="24"/>
        </w:rPr>
        <w:t xml:space="preserve">Ding, J., </w:t>
      </w:r>
      <w:proofErr w:type="spellStart"/>
      <w:r>
        <w:rPr>
          <w:rFonts w:ascii="Times New Roman" w:eastAsia="Times New Roman" w:hAnsi="Times New Roman" w:cs="Times New Roman"/>
          <w:sz w:val="24"/>
          <w:szCs w:val="24"/>
        </w:rPr>
        <w:t>Scheet</w:t>
      </w:r>
      <w:proofErr w:type="spellEnd"/>
      <w:r>
        <w:rPr>
          <w:rFonts w:ascii="Times New Roman" w:eastAsia="Times New Roman" w:hAnsi="Times New Roman" w:cs="Times New Roman"/>
          <w:sz w:val="24"/>
          <w:szCs w:val="24"/>
        </w:rPr>
        <w:t xml:space="preserve">, P., &amp; </w:t>
      </w:r>
      <w:proofErr w:type="spellStart"/>
      <w:r>
        <w:rPr>
          <w:rFonts w:ascii="Times New Roman" w:eastAsia="Times New Roman" w:hAnsi="Times New Roman" w:cs="Times New Roman"/>
          <w:sz w:val="24"/>
          <w:szCs w:val="24"/>
        </w:rPr>
        <w:t>Abecasis</w:t>
      </w:r>
      <w:proofErr w:type="spellEnd"/>
      <w:r>
        <w:rPr>
          <w:rFonts w:ascii="Times New Roman" w:eastAsia="Times New Roman" w:hAnsi="Times New Roman" w:cs="Times New Roman"/>
          <w:sz w:val="24"/>
          <w:szCs w:val="24"/>
        </w:rPr>
        <w:t xml:space="preserve">, G. R. (2010). </w:t>
      </w:r>
      <w:proofErr w:type="spellStart"/>
      <w:r>
        <w:rPr>
          <w:rFonts w:ascii="Times New Roman" w:eastAsia="Times New Roman" w:hAnsi="Times New Roman" w:cs="Times New Roman"/>
          <w:sz w:val="24"/>
          <w:szCs w:val="24"/>
        </w:rPr>
        <w:t>MaCH</w:t>
      </w:r>
      <w:proofErr w:type="spellEnd"/>
      <w:r>
        <w:rPr>
          <w:rFonts w:ascii="Times New Roman" w:eastAsia="Times New Roman" w:hAnsi="Times New Roman" w:cs="Times New Roman"/>
          <w:sz w:val="24"/>
          <w:szCs w:val="24"/>
        </w:rPr>
        <w:t xml:space="preserve">: using sequence and genotype data to estimate haplotypes and unobserved genotypes. </w:t>
      </w:r>
      <w:r>
        <w:rPr>
          <w:rFonts w:ascii="Times New Roman" w:eastAsia="Times New Roman" w:hAnsi="Times New Roman" w:cs="Times New Roman"/>
          <w:i/>
          <w:sz w:val="24"/>
          <w:szCs w:val="24"/>
        </w:rPr>
        <w:t>Genetic Epidemiology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(8), 816–834.</w:t>
      </w:r>
    </w:p>
    <w:p w14:paraId="3170D54A"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Lohse, K., </w:t>
      </w:r>
      <w:proofErr w:type="spellStart"/>
      <w:r>
        <w:rPr>
          <w:rFonts w:ascii="Times New Roman" w:eastAsia="Times New Roman" w:hAnsi="Times New Roman" w:cs="Times New Roman"/>
          <w:sz w:val="24"/>
          <w:szCs w:val="24"/>
        </w:rPr>
        <w:t>Chmelik</w:t>
      </w:r>
      <w:proofErr w:type="spellEnd"/>
      <w:r>
        <w:rPr>
          <w:rFonts w:ascii="Times New Roman" w:eastAsia="Times New Roman" w:hAnsi="Times New Roman" w:cs="Times New Roman"/>
          <w:sz w:val="24"/>
          <w:szCs w:val="24"/>
        </w:rPr>
        <w:t>, M., Martin, S. H., &amp; Barton, N. H. (2016). Efficient Strategie</w:t>
      </w:r>
      <w:r>
        <w:rPr>
          <w:rFonts w:ascii="Times New Roman" w:eastAsia="Times New Roman" w:hAnsi="Times New Roman" w:cs="Times New Roman"/>
          <w:sz w:val="24"/>
          <w:szCs w:val="24"/>
        </w:rPr>
        <w:t xml:space="preserve">s for Calculating </w:t>
      </w:r>
      <w:proofErr w:type="spellStart"/>
      <w:r>
        <w:rPr>
          <w:rFonts w:ascii="Times New Roman" w:eastAsia="Times New Roman" w:hAnsi="Times New Roman" w:cs="Times New Roman"/>
          <w:sz w:val="24"/>
          <w:szCs w:val="24"/>
        </w:rPr>
        <w:t>Blockwise</w:t>
      </w:r>
      <w:proofErr w:type="spellEnd"/>
      <w:r>
        <w:rPr>
          <w:rFonts w:ascii="Times New Roman" w:eastAsia="Times New Roman" w:hAnsi="Times New Roman" w:cs="Times New Roman"/>
          <w:sz w:val="24"/>
          <w:szCs w:val="24"/>
        </w:rPr>
        <w:t xml:space="preserve"> Likelihoods Under the Coalescent.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w:t>
      </w:r>
      <w:r>
        <w:rPr>
          <w:rFonts w:ascii="Times New Roman" w:eastAsia="Times New Roman" w:hAnsi="Times New Roman" w:cs="Times New Roman"/>
          <w:sz w:val="24"/>
          <w:szCs w:val="24"/>
        </w:rPr>
        <w:t>(2), 775–786.</w:t>
      </w:r>
    </w:p>
    <w:p w14:paraId="50B354F1"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Lundberg, M., </w:t>
      </w:r>
      <w:proofErr w:type="spellStart"/>
      <w:r>
        <w:rPr>
          <w:rFonts w:ascii="Times New Roman" w:eastAsia="Times New Roman" w:hAnsi="Times New Roman" w:cs="Times New Roman"/>
          <w:sz w:val="24"/>
          <w:szCs w:val="24"/>
        </w:rPr>
        <w:t>Liedvogel</w:t>
      </w:r>
      <w:proofErr w:type="spellEnd"/>
      <w:r>
        <w:rPr>
          <w:rFonts w:ascii="Times New Roman" w:eastAsia="Times New Roman" w:hAnsi="Times New Roman" w:cs="Times New Roman"/>
          <w:sz w:val="24"/>
          <w:szCs w:val="24"/>
        </w:rPr>
        <w:t xml:space="preserve">, M., Larson, K., </w:t>
      </w:r>
      <w:proofErr w:type="spellStart"/>
      <w:r>
        <w:rPr>
          <w:rFonts w:ascii="Times New Roman" w:eastAsia="Times New Roman" w:hAnsi="Times New Roman" w:cs="Times New Roman"/>
          <w:sz w:val="24"/>
          <w:szCs w:val="24"/>
        </w:rPr>
        <w:t>Sigeman</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Grahn</w:t>
      </w:r>
      <w:proofErr w:type="spellEnd"/>
      <w:r>
        <w:rPr>
          <w:rFonts w:ascii="Times New Roman" w:eastAsia="Times New Roman" w:hAnsi="Times New Roman" w:cs="Times New Roman"/>
          <w:sz w:val="24"/>
          <w:szCs w:val="24"/>
        </w:rPr>
        <w:t xml:space="preserve">, M., Wright, A., </w:t>
      </w:r>
      <w:proofErr w:type="spellStart"/>
      <w:r>
        <w:rPr>
          <w:rFonts w:ascii="Times New Roman" w:eastAsia="Times New Roman" w:hAnsi="Times New Roman" w:cs="Times New Roman"/>
          <w:sz w:val="24"/>
          <w:szCs w:val="24"/>
        </w:rPr>
        <w:t>Åkesson</w:t>
      </w:r>
      <w:proofErr w:type="spellEnd"/>
      <w:r>
        <w:rPr>
          <w:rFonts w:ascii="Times New Roman" w:eastAsia="Times New Roman" w:hAnsi="Times New Roman" w:cs="Times New Roman"/>
          <w:sz w:val="24"/>
          <w:szCs w:val="24"/>
        </w:rPr>
        <w:t xml:space="preserve">, S., &amp; </w:t>
      </w:r>
      <w:proofErr w:type="spellStart"/>
      <w:r>
        <w:rPr>
          <w:rFonts w:ascii="Times New Roman" w:eastAsia="Times New Roman" w:hAnsi="Times New Roman" w:cs="Times New Roman"/>
          <w:sz w:val="24"/>
          <w:szCs w:val="24"/>
        </w:rPr>
        <w:t>Bensch</w:t>
      </w:r>
      <w:proofErr w:type="spellEnd"/>
      <w:r>
        <w:rPr>
          <w:rFonts w:ascii="Times New Roman" w:eastAsia="Times New Roman" w:hAnsi="Times New Roman" w:cs="Times New Roman"/>
          <w:sz w:val="24"/>
          <w:szCs w:val="24"/>
        </w:rPr>
        <w:t>, S. (2017). Genetic differences between willow warbler migratory phe</w:t>
      </w:r>
      <w:r>
        <w:rPr>
          <w:rFonts w:ascii="Times New Roman" w:eastAsia="Times New Roman" w:hAnsi="Times New Roman" w:cs="Times New Roman"/>
          <w:sz w:val="24"/>
          <w:szCs w:val="24"/>
        </w:rPr>
        <w:t xml:space="preserve">notypes are few and cluster in large haplotype blocks. Evolution Letters,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(3), 155–168.</w:t>
      </w:r>
    </w:p>
    <w:p w14:paraId="0ACE9252"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Marchini</w:t>
      </w:r>
      <w:proofErr w:type="spellEnd"/>
      <w:r>
        <w:rPr>
          <w:rFonts w:ascii="Times New Roman" w:eastAsia="Times New Roman" w:hAnsi="Times New Roman" w:cs="Times New Roman"/>
          <w:sz w:val="24"/>
          <w:szCs w:val="24"/>
        </w:rPr>
        <w:t xml:space="preserve">, J., Howie, B., Myers, S., </w:t>
      </w:r>
      <w:proofErr w:type="spellStart"/>
      <w:r>
        <w:rPr>
          <w:rFonts w:ascii="Times New Roman" w:eastAsia="Times New Roman" w:hAnsi="Times New Roman" w:cs="Times New Roman"/>
          <w:sz w:val="24"/>
          <w:szCs w:val="24"/>
        </w:rPr>
        <w:t>McVean</w:t>
      </w:r>
      <w:proofErr w:type="spellEnd"/>
      <w:r>
        <w:rPr>
          <w:rFonts w:ascii="Times New Roman" w:eastAsia="Times New Roman" w:hAnsi="Times New Roman" w:cs="Times New Roman"/>
          <w:sz w:val="24"/>
          <w:szCs w:val="24"/>
        </w:rPr>
        <w:t xml:space="preserve">, G., &amp; Donnelly, P. (2007). A new multipoint method for genome-wide association studies by imputation of genotypes. </w:t>
      </w:r>
      <w:r>
        <w:rPr>
          <w:rFonts w:ascii="Times New Roman" w:eastAsia="Times New Roman" w:hAnsi="Times New Roman" w:cs="Times New Roman"/>
          <w:i/>
          <w:sz w:val="24"/>
          <w:szCs w:val="24"/>
        </w:rPr>
        <w:t>Nature G</w:t>
      </w:r>
      <w:r>
        <w:rPr>
          <w:rFonts w:ascii="Times New Roman" w:eastAsia="Times New Roman" w:hAnsi="Times New Roman" w:cs="Times New Roman"/>
          <w:i/>
          <w:sz w:val="24"/>
          <w:szCs w:val="24"/>
        </w:rPr>
        <w:t>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(7), 906–913.</w:t>
      </w:r>
    </w:p>
    <w:p w14:paraId="31D0156D"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Martin, S. H., &amp; Van </w:t>
      </w:r>
      <w:proofErr w:type="spellStart"/>
      <w:r>
        <w:rPr>
          <w:rFonts w:ascii="Times New Roman" w:eastAsia="Times New Roman" w:hAnsi="Times New Roman" w:cs="Times New Roman"/>
          <w:sz w:val="24"/>
          <w:szCs w:val="24"/>
        </w:rPr>
        <w:t>Belleghem</w:t>
      </w:r>
      <w:proofErr w:type="spellEnd"/>
      <w:r>
        <w:rPr>
          <w:rFonts w:ascii="Times New Roman" w:eastAsia="Times New Roman" w:hAnsi="Times New Roman" w:cs="Times New Roman"/>
          <w:sz w:val="24"/>
          <w:szCs w:val="24"/>
        </w:rPr>
        <w:t xml:space="preserve">, S. M. (2017). Exploring Evolutionary Relationships Across the Genome Using Topology Weighting.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206</w:t>
      </w:r>
      <w:r>
        <w:rPr>
          <w:rFonts w:ascii="Times New Roman" w:eastAsia="Times New Roman" w:hAnsi="Times New Roman" w:cs="Times New Roman"/>
          <w:sz w:val="24"/>
          <w:szCs w:val="24"/>
        </w:rPr>
        <w:t>(1), 429–438.</w:t>
      </w:r>
    </w:p>
    <w:p w14:paraId="16D2D4EF"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Maynard Smith, J. M., &amp; Haigh, J. (1974). The hitch-hiking effect of a </w:t>
      </w:r>
      <w:proofErr w:type="spellStart"/>
      <w:r>
        <w:rPr>
          <w:rFonts w:ascii="Times New Roman" w:eastAsia="Times New Roman" w:hAnsi="Times New Roman" w:cs="Times New Roman"/>
          <w:sz w:val="24"/>
          <w:szCs w:val="24"/>
        </w:rPr>
        <w:t>favourable</w:t>
      </w:r>
      <w:proofErr w:type="spellEnd"/>
      <w:r>
        <w:rPr>
          <w:rFonts w:ascii="Times New Roman" w:eastAsia="Times New Roman" w:hAnsi="Times New Roman" w:cs="Times New Roman"/>
          <w:sz w:val="24"/>
          <w:szCs w:val="24"/>
        </w:rPr>
        <w:t xml:space="preserve"> gene. </w:t>
      </w:r>
      <w:r>
        <w:rPr>
          <w:rFonts w:ascii="Times New Roman" w:eastAsia="Times New Roman" w:hAnsi="Times New Roman" w:cs="Times New Roman"/>
          <w:i/>
          <w:sz w:val="24"/>
          <w:szCs w:val="24"/>
        </w:rPr>
        <w:t>Genetical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(1), 23–35.</w:t>
      </w:r>
    </w:p>
    <w:p w14:paraId="313FA29A"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McVean</w:t>
      </w:r>
      <w:proofErr w:type="spellEnd"/>
      <w:r>
        <w:rPr>
          <w:rFonts w:ascii="Times New Roman" w:eastAsia="Times New Roman" w:hAnsi="Times New Roman" w:cs="Times New Roman"/>
          <w:sz w:val="24"/>
          <w:szCs w:val="24"/>
        </w:rPr>
        <w:t xml:space="preserve">, G. A. T., &amp; Cardin, N. J. (2005). Approximating the coalescent with recombination. </w:t>
      </w:r>
      <w:r>
        <w:rPr>
          <w:rFonts w:ascii="Times New Roman" w:eastAsia="Times New Roman" w:hAnsi="Times New Roman" w:cs="Times New Roman"/>
          <w:i/>
          <w:sz w:val="24"/>
          <w:szCs w:val="24"/>
        </w:rPr>
        <w:t>Philosophical Transactions of the Royal Soc</w:t>
      </w:r>
      <w:r>
        <w:rPr>
          <w:rFonts w:ascii="Times New Roman" w:eastAsia="Times New Roman" w:hAnsi="Times New Roman" w:cs="Times New Roman"/>
          <w:i/>
          <w:sz w:val="24"/>
          <w:szCs w:val="24"/>
        </w:rPr>
        <w:t>iety of London. Series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360</w:t>
      </w:r>
      <w:r>
        <w:rPr>
          <w:rFonts w:ascii="Times New Roman" w:eastAsia="Times New Roman" w:hAnsi="Times New Roman" w:cs="Times New Roman"/>
          <w:sz w:val="24"/>
          <w:szCs w:val="24"/>
        </w:rPr>
        <w:t>(1459), 1387–1393.</w:t>
      </w:r>
    </w:p>
    <w:p w14:paraId="714DB640"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Meier, J. I., Salazar, P. A., </w:t>
      </w:r>
      <w:proofErr w:type="spellStart"/>
      <w:r>
        <w:rPr>
          <w:rFonts w:ascii="Times New Roman" w:eastAsia="Times New Roman" w:hAnsi="Times New Roman" w:cs="Times New Roman"/>
          <w:sz w:val="24"/>
          <w:szCs w:val="24"/>
        </w:rPr>
        <w:t>Kučka</w:t>
      </w:r>
      <w:proofErr w:type="spellEnd"/>
      <w:r>
        <w:rPr>
          <w:rFonts w:ascii="Times New Roman" w:eastAsia="Times New Roman" w:hAnsi="Times New Roman" w:cs="Times New Roman"/>
          <w:sz w:val="24"/>
          <w:szCs w:val="24"/>
        </w:rPr>
        <w:t xml:space="preserve">, M., Davies, R. W., </w:t>
      </w:r>
      <w:proofErr w:type="spellStart"/>
      <w:r>
        <w:rPr>
          <w:rFonts w:ascii="Times New Roman" w:eastAsia="Times New Roman" w:hAnsi="Times New Roman" w:cs="Times New Roman"/>
          <w:sz w:val="24"/>
          <w:szCs w:val="24"/>
        </w:rPr>
        <w:t>Dréau</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Aldás</w:t>
      </w:r>
      <w:proofErr w:type="spellEnd"/>
      <w:r>
        <w:rPr>
          <w:rFonts w:ascii="Times New Roman" w:eastAsia="Times New Roman" w:hAnsi="Times New Roman" w:cs="Times New Roman"/>
          <w:sz w:val="24"/>
          <w:szCs w:val="24"/>
        </w:rPr>
        <w:t xml:space="preserve">, I., Box Power, O., Nadeau, N. J., Bridle, J. R., </w:t>
      </w:r>
      <w:proofErr w:type="spellStart"/>
      <w:r>
        <w:rPr>
          <w:rFonts w:ascii="Times New Roman" w:eastAsia="Times New Roman" w:hAnsi="Times New Roman" w:cs="Times New Roman"/>
          <w:sz w:val="24"/>
          <w:szCs w:val="24"/>
        </w:rPr>
        <w:t>Rolian</w:t>
      </w:r>
      <w:proofErr w:type="spellEnd"/>
      <w:r>
        <w:rPr>
          <w:rFonts w:ascii="Times New Roman" w:eastAsia="Times New Roman" w:hAnsi="Times New Roman" w:cs="Times New Roman"/>
          <w:sz w:val="24"/>
          <w:szCs w:val="24"/>
        </w:rPr>
        <w:t xml:space="preserve">, C., Barton, N. H., McMillan, W. O., </w:t>
      </w:r>
      <w:proofErr w:type="spellStart"/>
      <w:r>
        <w:rPr>
          <w:rFonts w:ascii="Times New Roman" w:eastAsia="Times New Roman" w:hAnsi="Times New Roman" w:cs="Times New Roman"/>
          <w:sz w:val="24"/>
          <w:szCs w:val="24"/>
        </w:rPr>
        <w:t>Jiggins</w:t>
      </w:r>
      <w:proofErr w:type="spellEnd"/>
      <w:r>
        <w:rPr>
          <w:rFonts w:ascii="Times New Roman" w:eastAsia="Times New Roman" w:hAnsi="Times New Roman" w:cs="Times New Roman"/>
          <w:sz w:val="24"/>
          <w:szCs w:val="24"/>
        </w:rPr>
        <w:t>, C. D., &amp; Ch</w:t>
      </w:r>
      <w:r>
        <w:rPr>
          <w:rFonts w:ascii="Times New Roman" w:eastAsia="Times New Roman" w:hAnsi="Times New Roman" w:cs="Times New Roman"/>
          <w:sz w:val="24"/>
          <w:szCs w:val="24"/>
        </w:rPr>
        <w:t xml:space="preserve">an, Y. F. (2021). Haplotype tagging reveals parallel formation of hybrid races in two butterfly species. </w:t>
      </w:r>
      <w:r>
        <w:rPr>
          <w:rFonts w:ascii="Times New Roman" w:eastAsia="Times New Roman" w:hAnsi="Times New Roman" w:cs="Times New Roman"/>
          <w:i/>
          <w:sz w:val="24"/>
          <w:szCs w:val="24"/>
        </w:rPr>
        <w:t>Proceedings of the National Academy of Sciences of the United States of America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118</w:t>
      </w:r>
      <w:r>
        <w:rPr>
          <w:rFonts w:ascii="Times New Roman" w:eastAsia="Times New Roman" w:hAnsi="Times New Roman" w:cs="Times New Roman"/>
          <w:sz w:val="24"/>
          <w:szCs w:val="24"/>
        </w:rPr>
        <w:t>(25). https://doi.org/10.1073/pnas.2015005118</w:t>
      </w:r>
    </w:p>
    <w:p w14:paraId="4D5599F4"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Mészáros</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Milanes</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Ajmone</w:t>
      </w:r>
      <w:proofErr w:type="spellEnd"/>
      <w:r>
        <w:rPr>
          <w:rFonts w:ascii="Times New Roman" w:eastAsia="Times New Roman" w:hAnsi="Times New Roman" w:cs="Times New Roman"/>
          <w:sz w:val="24"/>
          <w:szCs w:val="24"/>
        </w:rPr>
        <w:t xml:space="preserve">-Marsan, P., &amp; Utsunomiya, Y. T. (2021). Editorial: Haplotype analysis applied to livestock genomics. </w:t>
      </w:r>
      <w:r>
        <w:rPr>
          <w:rFonts w:ascii="Times New Roman" w:eastAsia="Times New Roman" w:hAnsi="Times New Roman" w:cs="Times New Roman"/>
          <w:i/>
          <w:sz w:val="24"/>
          <w:szCs w:val="24"/>
        </w:rPr>
        <w:t>Frontiers in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 660478.</w:t>
      </w:r>
    </w:p>
    <w:p w14:paraId="68000446"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Novembre</w:t>
      </w:r>
      <w:proofErr w:type="spellEnd"/>
      <w:r>
        <w:rPr>
          <w:rFonts w:ascii="Times New Roman" w:eastAsia="Times New Roman" w:hAnsi="Times New Roman" w:cs="Times New Roman"/>
          <w:sz w:val="24"/>
          <w:szCs w:val="24"/>
        </w:rPr>
        <w:t xml:space="preserve">, J., &amp; Barton, N. H. (2018). Tread Lightly Interpreting Polygenic Tests of Selection.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i/>
          <w:sz w:val="24"/>
          <w:szCs w:val="24"/>
        </w:rPr>
        <w:t>08</w:t>
      </w:r>
      <w:r>
        <w:rPr>
          <w:rFonts w:ascii="Times New Roman" w:eastAsia="Times New Roman" w:hAnsi="Times New Roman" w:cs="Times New Roman"/>
          <w:sz w:val="24"/>
          <w:szCs w:val="24"/>
        </w:rPr>
        <w:t>(4), 1351–1355.</w:t>
      </w:r>
    </w:p>
    <w:p w14:paraId="63B0DB14"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Otte</w:t>
      </w:r>
      <w:proofErr w:type="spellEnd"/>
      <w:r>
        <w:rPr>
          <w:rFonts w:ascii="Times New Roman" w:eastAsia="Times New Roman" w:hAnsi="Times New Roman" w:cs="Times New Roman"/>
          <w:sz w:val="24"/>
          <w:szCs w:val="24"/>
        </w:rPr>
        <w:t xml:space="preserve">, K. A., &amp; </w:t>
      </w:r>
      <w:proofErr w:type="spellStart"/>
      <w:r>
        <w:rPr>
          <w:rFonts w:ascii="Times New Roman" w:eastAsia="Times New Roman" w:hAnsi="Times New Roman" w:cs="Times New Roman"/>
          <w:sz w:val="24"/>
          <w:szCs w:val="24"/>
        </w:rPr>
        <w:t>Schlötterer</w:t>
      </w:r>
      <w:proofErr w:type="spellEnd"/>
      <w:r>
        <w:rPr>
          <w:rFonts w:ascii="Times New Roman" w:eastAsia="Times New Roman" w:hAnsi="Times New Roman" w:cs="Times New Roman"/>
          <w:sz w:val="24"/>
          <w:szCs w:val="24"/>
        </w:rPr>
        <w:t xml:space="preserve">, C. (2021). Detecting selected haplotype blocks in evolve and </w:t>
      </w:r>
      <w:proofErr w:type="spellStart"/>
      <w:r>
        <w:rPr>
          <w:rFonts w:ascii="Times New Roman" w:eastAsia="Times New Roman" w:hAnsi="Times New Roman" w:cs="Times New Roman"/>
          <w:sz w:val="24"/>
          <w:szCs w:val="24"/>
        </w:rPr>
        <w:t>resequence</w:t>
      </w:r>
      <w:proofErr w:type="spellEnd"/>
      <w:r>
        <w:rPr>
          <w:rFonts w:ascii="Times New Roman" w:eastAsia="Times New Roman" w:hAnsi="Times New Roman" w:cs="Times New Roman"/>
          <w:sz w:val="24"/>
          <w:szCs w:val="24"/>
        </w:rPr>
        <w:t xml:space="preserve"> experiments. </w:t>
      </w:r>
      <w:r>
        <w:rPr>
          <w:rFonts w:ascii="Times New Roman" w:eastAsia="Times New Roman" w:hAnsi="Times New Roman" w:cs="Times New Roman"/>
          <w:i/>
          <w:sz w:val="24"/>
          <w:szCs w:val="24"/>
        </w:rPr>
        <w:t>Molecular Ecology Resources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(1), 93–109.</w:t>
      </w:r>
    </w:p>
    <w:p w14:paraId="12D16C74"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Patil, N., </w:t>
      </w:r>
      <w:proofErr w:type="spellStart"/>
      <w:r>
        <w:rPr>
          <w:rFonts w:ascii="Times New Roman" w:eastAsia="Times New Roman" w:hAnsi="Times New Roman" w:cs="Times New Roman"/>
          <w:sz w:val="24"/>
          <w:szCs w:val="24"/>
        </w:rPr>
        <w:t>Berno</w:t>
      </w:r>
      <w:proofErr w:type="spellEnd"/>
      <w:r>
        <w:rPr>
          <w:rFonts w:ascii="Times New Roman" w:eastAsia="Times New Roman" w:hAnsi="Times New Roman" w:cs="Times New Roman"/>
          <w:sz w:val="24"/>
          <w:szCs w:val="24"/>
        </w:rPr>
        <w:t>, A. J., Hinds, D. A., Barrett, W. A., Doshi, J. M., Hacker, C. 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Kautzer</w:t>
      </w:r>
      <w:proofErr w:type="spellEnd"/>
      <w:r>
        <w:rPr>
          <w:rFonts w:ascii="Times New Roman" w:eastAsia="Times New Roman" w:hAnsi="Times New Roman" w:cs="Times New Roman"/>
          <w:sz w:val="24"/>
          <w:szCs w:val="24"/>
        </w:rPr>
        <w:t xml:space="preserve">, C. R., Lee, D. H., Marjoribanks, C., McDonough, D. P., Nguyen, B. T., Norris, M. C., Sheehan, J. B., Shen, N., Stern, D., Stokowski, R. P., Thomas, D. J., </w:t>
      </w:r>
      <w:proofErr w:type="spellStart"/>
      <w:r>
        <w:rPr>
          <w:rFonts w:ascii="Times New Roman" w:eastAsia="Times New Roman" w:hAnsi="Times New Roman" w:cs="Times New Roman"/>
          <w:sz w:val="24"/>
          <w:szCs w:val="24"/>
        </w:rPr>
        <w:t>Trulson</w:t>
      </w:r>
      <w:proofErr w:type="spellEnd"/>
      <w:r>
        <w:rPr>
          <w:rFonts w:ascii="Times New Roman" w:eastAsia="Times New Roman" w:hAnsi="Times New Roman" w:cs="Times New Roman"/>
          <w:sz w:val="24"/>
          <w:szCs w:val="24"/>
        </w:rPr>
        <w:t>, M. O., Vyas, K. R., … Cox, D. R. (2001). Blocks of limited haplotype diversity r</w:t>
      </w:r>
      <w:r>
        <w:rPr>
          <w:rFonts w:ascii="Times New Roman" w:eastAsia="Times New Roman" w:hAnsi="Times New Roman" w:cs="Times New Roman"/>
          <w:sz w:val="24"/>
          <w:szCs w:val="24"/>
        </w:rPr>
        <w:t xml:space="preserve">evealed by high-resolution scanning of human chromosome 21.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294</w:t>
      </w:r>
      <w:r>
        <w:rPr>
          <w:rFonts w:ascii="Times New Roman" w:eastAsia="Times New Roman" w:hAnsi="Times New Roman" w:cs="Times New Roman"/>
          <w:sz w:val="24"/>
          <w:szCs w:val="24"/>
        </w:rPr>
        <w:t>(5547), 1719–1723.</w:t>
      </w:r>
    </w:p>
    <w:p w14:paraId="073A5DFC"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Poelstra</w:t>
      </w:r>
      <w:proofErr w:type="spellEnd"/>
      <w:r>
        <w:rPr>
          <w:rFonts w:ascii="Times New Roman" w:eastAsia="Times New Roman" w:hAnsi="Times New Roman" w:cs="Times New Roman"/>
          <w:sz w:val="24"/>
          <w:szCs w:val="24"/>
        </w:rPr>
        <w:t xml:space="preserve">, J. W., Vijay, N., </w:t>
      </w:r>
      <w:proofErr w:type="spellStart"/>
      <w:r>
        <w:rPr>
          <w:rFonts w:ascii="Times New Roman" w:eastAsia="Times New Roman" w:hAnsi="Times New Roman" w:cs="Times New Roman"/>
          <w:sz w:val="24"/>
          <w:szCs w:val="24"/>
        </w:rPr>
        <w:t>Bossu</w:t>
      </w:r>
      <w:proofErr w:type="spellEnd"/>
      <w:r>
        <w:rPr>
          <w:rFonts w:ascii="Times New Roman" w:eastAsia="Times New Roman" w:hAnsi="Times New Roman" w:cs="Times New Roman"/>
          <w:sz w:val="24"/>
          <w:szCs w:val="24"/>
        </w:rPr>
        <w:t xml:space="preserve">, C. M., Lantz, H., </w:t>
      </w:r>
      <w:proofErr w:type="spellStart"/>
      <w:r>
        <w:rPr>
          <w:rFonts w:ascii="Times New Roman" w:eastAsia="Times New Roman" w:hAnsi="Times New Roman" w:cs="Times New Roman"/>
          <w:sz w:val="24"/>
          <w:szCs w:val="24"/>
        </w:rPr>
        <w:t>Ryll</w:t>
      </w:r>
      <w:proofErr w:type="spellEnd"/>
      <w:r>
        <w:rPr>
          <w:rFonts w:ascii="Times New Roman" w:eastAsia="Times New Roman" w:hAnsi="Times New Roman" w:cs="Times New Roman"/>
          <w:sz w:val="24"/>
          <w:szCs w:val="24"/>
        </w:rPr>
        <w:t xml:space="preserve">, B., Müller, I., </w:t>
      </w:r>
      <w:proofErr w:type="spellStart"/>
      <w:r>
        <w:rPr>
          <w:rFonts w:ascii="Times New Roman" w:eastAsia="Times New Roman" w:hAnsi="Times New Roman" w:cs="Times New Roman"/>
          <w:sz w:val="24"/>
          <w:szCs w:val="24"/>
        </w:rPr>
        <w:t>Baglione</w:t>
      </w:r>
      <w:proofErr w:type="spell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Unneberg</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Wikelski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Grabherr</w:t>
      </w:r>
      <w:proofErr w:type="spellEnd"/>
      <w:r>
        <w:rPr>
          <w:rFonts w:ascii="Times New Roman" w:eastAsia="Times New Roman" w:hAnsi="Times New Roman" w:cs="Times New Roman"/>
          <w:sz w:val="24"/>
          <w:szCs w:val="24"/>
        </w:rPr>
        <w:t>, M. G., &amp; Wolf, J. B. W. (2014). The ge</w:t>
      </w:r>
      <w:r>
        <w:rPr>
          <w:rFonts w:ascii="Times New Roman" w:eastAsia="Times New Roman" w:hAnsi="Times New Roman" w:cs="Times New Roman"/>
          <w:sz w:val="24"/>
          <w:szCs w:val="24"/>
        </w:rPr>
        <w:t xml:space="preserve">nomic landscape underlying phenotypic integrity in the face of gene flow in crows.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344</w:t>
      </w:r>
      <w:r>
        <w:rPr>
          <w:rFonts w:ascii="Times New Roman" w:eastAsia="Times New Roman" w:hAnsi="Times New Roman" w:cs="Times New Roman"/>
          <w:sz w:val="24"/>
          <w:szCs w:val="24"/>
        </w:rPr>
        <w:t>(6190), 1410–1414.</w:t>
      </w:r>
    </w:p>
    <w:p w14:paraId="653436BB"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Price, A. L., Tandon, A., Patterson, N., Barnes, K. C., </w:t>
      </w:r>
      <w:proofErr w:type="spellStart"/>
      <w:r>
        <w:rPr>
          <w:rFonts w:ascii="Times New Roman" w:eastAsia="Times New Roman" w:hAnsi="Times New Roman" w:cs="Times New Roman"/>
          <w:sz w:val="24"/>
          <w:szCs w:val="24"/>
        </w:rPr>
        <w:t>Rafaels</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Ruczinski</w:t>
      </w:r>
      <w:proofErr w:type="spellEnd"/>
      <w:r>
        <w:rPr>
          <w:rFonts w:ascii="Times New Roman" w:eastAsia="Times New Roman" w:hAnsi="Times New Roman" w:cs="Times New Roman"/>
          <w:sz w:val="24"/>
          <w:szCs w:val="24"/>
        </w:rPr>
        <w:t xml:space="preserve">, I., Beaty, T. H., Mathias, R., Reich, D., &amp; Myers, S. (2009). </w:t>
      </w:r>
      <w:r>
        <w:rPr>
          <w:rFonts w:ascii="Times New Roman" w:eastAsia="Times New Roman" w:hAnsi="Times New Roman" w:cs="Times New Roman"/>
          <w:sz w:val="24"/>
          <w:szCs w:val="24"/>
        </w:rPr>
        <w:t xml:space="preserve">Sensitive detection of chromosomal segments of distinct ancestry in admixed populations.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(6), e1000519.</w:t>
      </w:r>
    </w:p>
    <w:p w14:paraId="1F2487E4"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Ralph, P., Thornton, K., &amp; Kelleher, J. (2020). Efficiently Summarizing Relationships in Large Samples: A General Duality Between Statis</w:t>
      </w:r>
      <w:r>
        <w:rPr>
          <w:rFonts w:ascii="Times New Roman" w:eastAsia="Times New Roman" w:hAnsi="Times New Roman" w:cs="Times New Roman"/>
          <w:sz w:val="24"/>
          <w:szCs w:val="24"/>
        </w:rPr>
        <w:t xml:space="preserve">tics of Genealogies and Genomes.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215</w:t>
      </w:r>
      <w:r>
        <w:rPr>
          <w:rFonts w:ascii="Times New Roman" w:eastAsia="Times New Roman" w:hAnsi="Times New Roman" w:cs="Times New Roman"/>
          <w:sz w:val="24"/>
          <w:szCs w:val="24"/>
        </w:rPr>
        <w:t>(3), 779–797.</w:t>
      </w:r>
    </w:p>
    <w:p w14:paraId="577DF524"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Rasmussen, M. D., </w:t>
      </w:r>
      <w:proofErr w:type="spellStart"/>
      <w:r>
        <w:rPr>
          <w:rFonts w:ascii="Times New Roman" w:eastAsia="Times New Roman" w:hAnsi="Times New Roman" w:cs="Times New Roman"/>
          <w:sz w:val="24"/>
          <w:szCs w:val="24"/>
        </w:rPr>
        <w:t>Hubisz</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Gronau</w:t>
      </w:r>
      <w:proofErr w:type="spellEnd"/>
      <w:r>
        <w:rPr>
          <w:rFonts w:ascii="Times New Roman" w:eastAsia="Times New Roman" w:hAnsi="Times New Roman" w:cs="Times New Roman"/>
          <w:sz w:val="24"/>
          <w:szCs w:val="24"/>
        </w:rPr>
        <w:t xml:space="preserve">, I., &amp; </w:t>
      </w:r>
      <w:proofErr w:type="spellStart"/>
      <w:r>
        <w:rPr>
          <w:rFonts w:ascii="Times New Roman" w:eastAsia="Times New Roman" w:hAnsi="Times New Roman" w:cs="Times New Roman"/>
          <w:sz w:val="24"/>
          <w:szCs w:val="24"/>
        </w:rPr>
        <w:t>Siepel</w:t>
      </w:r>
      <w:proofErr w:type="spellEnd"/>
      <w:r>
        <w:rPr>
          <w:rFonts w:ascii="Times New Roman" w:eastAsia="Times New Roman" w:hAnsi="Times New Roman" w:cs="Times New Roman"/>
          <w:sz w:val="24"/>
          <w:szCs w:val="24"/>
        </w:rPr>
        <w:t xml:space="preserve">, A. (2014). Genome-wide inference of ancestral recombination graphs.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(5), e1004342.</w:t>
      </w:r>
    </w:p>
    <w:p w14:paraId="16325294"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Ravinet</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Faria</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Butlin</w:t>
      </w:r>
      <w:proofErr w:type="spellEnd"/>
      <w:r>
        <w:rPr>
          <w:rFonts w:ascii="Times New Roman" w:eastAsia="Times New Roman" w:hAnsi="Times New Roman" w:cs="Times New Roman"/>
          <w:sz w:val="24"/>
          <w:szCs w:val="24"/>
        </w:rPr>
        <w:t>, R. K., Ga</w:t>
      </w:r>
      <w:r>
        <w:rPr>
          <w:rFonts w:ascii="Times New Roman" w:eastAsia="Times New Roman" w:hAnsi="Times New Roman" w:cs="Times New Roman"/>
          <w:sz w:val="24"/>
          <w:szCs w:val="24"/>
        </w:rPr>
        <w:t xml:space="preserve">lindo, J., </w:t>
      </w:r>
      <w:proofErr w:type="spellStart"/>
      <w:r>
        <w:rPr>
          <w:rFonts w:ascii="Times New Roman" w:eastAsia="Times New Roman" w:hAnsi="Times New Roman" w:cs="Times New Roman"/>
          <w:sz w:val="24"/>
          <w:szCs w:val="24"/>
        </w:rPr>
        <w:t>Bierne</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Rafajlović</w:t>
      </w:r>
      <w:proofErr w:type="spellEnd"/>
      <w:r>
        <w:rPr>
          <w:rFonts w:ascii="Times New Roman" w:eastAsia="Times New Roman" w:hAnsi="Times New Roman" w:cs="Times New Roman"/>
          <w:sz w:val="24"/>
          <w:szCs w:val="24"/>
        </w:rPr>
        <w:t xml:space="preserve">, M., Noor, M. A. F., </w:t>
      </w:r>
      <w:proofErr w:type="spellStart"/>
      <w:r>
        <w:rPr>
          <w:rFonts w:ascii="Times New Roman" w:eastAsia="Times New Roman" w:hAnsi="Times New Roman" w:cs="Times New Roman"/>
          <w:sz w:val="24"/>
          <w:szCs w:val="24"/>
        </w:rPr>
        <w:t>Mehlig</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Westram</w:t>
      </w:r>
      <w:proofErr w:type="spellEnd"/>
      <w:r>
        <w:rPr>
          <w:rFonts w:ascii="Times New Roman" w:eastAsia="Times New Roman" w:hAnsi="Times New Roman" w:cs="Times New Roman"/>
          <w:sz w:val="24"/>
          <w:szCs w:val="24"/>
        </w:rPr>
        <w:t xml:space="preserve">, A. M. (2017). Interpreting the genomic landscape of speciation: a road map for finding barriers to gene flow. </w:t>
      </w:r>
      <w:r>
        <w:rPr>
          <w:rFonts w:ascii="Times New Roman" w:eastAsia="Times New Roman" w:hAnsi="Times New Roman" w:cs="Times New Roman"/>
          <w:i/>
          <w:sz w:val="24"/>
          <w:szCs w:val="24"/>
        </w:rPr>
        <w:t>Journal of Evolutionary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(8), 1450–1477.</w:t>
      </w:r>
    </w:p>
    <w:p w14:paraId="2396ABD8"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Richardson, J. L., Brady, S. P., Wang, I. J., &amp; Spear, S. F. (2016). Navigating the pitfalls and promise of landscape genetics. </w:t>
      </w:r>
      <w:r>
        <w:rPr>
          <w:rFonts w:ascii="Times New Roman" w:eastAsia="Times New Roman" w:hAnsi="Times New Roman" w:cs="Times New Roman"/>
          <w:i/>
          <w:sz w:val="24"/>
          <w:szCs w:val="24"/>
        </w:rPr>
        <w:t>Molecular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25</w:t>
      </w:r>
      <w:r>
        <w:rPr>
          <w:rFonts w:ascii="Times New Roman" w:eastAsia="Times New Roman" w:hAnsi="Times New Roman" w:cs="Times New Roman"/>
          <w:sz w:val="24"/>
          <w:szCs w:val="24"/>
        </w:rPr>
        <w:t>(4), 849–863.</w:t>
      </w:r>
    </w:p>
    <w:p w14:paraId="664B3A29"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Rockman, M. V. (2012). The QTN program and the alleles that matter for evolution: all that’s </w:t>
      </w:r>
      <w:r>
        <w:rPr>
          <w:rFonts w:ascii="Times New Roman" w:eastAsia="Times New Roman" w:hAnsi="Times New Roman" w:cs="Times New Roman"/>
          <w:sz w:val="24"/>
          <w:szCs w:val="24"/>
        </w:rPr>
        <w:t xml:space="preserve">gold does not glitter. </w:t>
      </w:r>
      <w:r>
        <w:rPr>
          <w:rFonts w:ascii="Times New Roman" w:eastAsia="Times New Roman" w:hAnsi="Times New Roman" w:cs="Times New Roman"/>
          <w:i/>
          <w:sz w:val="24"/>
          <w:szCs w:val="24"/>
        </w:rPr>
        <w:t>Evolution; International Journal of Organic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66</w:t>
      </w:r>
      <w:r>
        <w:rPr>
          <w:rFonts w:ascii="Times New Roman" w:eastAsia="Times New Roman" w:hAnsi="Times New Roman" w:cs="Times New Roman"/>
          <w:sz w:val="24"/>
          <w:szCs w:val="24"/>
        </w:rPr>
        <w:t>(1), 1–17.</w:t>
      </w:r>
    </w:p>
    <w:p w14:paraId="6F0315AD"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Sabeti</w:t>
      </w:r>
      <w:proofErr w:type="spellEnd"/>
      <w:r>
        <w:rPr>
          <w:rFonts w:ascii="Times New Roman" w:eastAsia="Times New Roman" w:hAnsi="Times New Roman" w:cs="Times New Roman"/>
          <w:sz w:val="24"/>
          <w:szCs w:val="24"/>
        </w:rPr>
        <w:t xml:space="preserve">, P. C., Reich, D. E., Higgins, J. M., Levine, H. Z. P., Richter, D. J., Schaffner, S. F., Gabriel, S. B., </w:t>
      </w:r>
      <w:proofErr w:type="spellStart"/>
      <w:r>
        <w:rPr>
          <w:rFonts w:ascii="Times New Roman" w:eastAsia="Times New Roman" w:hAnsi="Times New Roman" w:cs="Times New Roman"/>
          <w:sz w:val="24"/>
          <w:szCs w:val="24"/>
        </w:rPr>
        <w:t>Platko</w:t>
      </w:r>
      <w:proofErr w:type="spellEnd"/>
      <w:r>
        <w:rPr>
          <w:rFonts w:ascii="Times New Roman" w:eastAsia="Times New Roman" w:hAnsi="Times New Roman" w:cs="Times New Roman"/>
          <w:sz w:val="24"/>
          <w:szCs w:val="24"/>
        </w:rPr>
        <w:t xml:space="preserve">, J. V., Patterson, N. J., McDonald, G. J., Ackerman, H. C., Campbell, S. J., </w:t>
      </w:r>
      <w:proofErr w:type="spellStart"/>
      <w:r>
        <w:rPr>
          <w:rFonts w:ascii="Times New Roman" w:eastAsia="Times New Roman" w:hAnsi="Times New Roman" w:cs="Times New Roman"/>
          <w:sz w:val="24"/>
          <w:szCs w:val="24"/>
        </w:rPr>
        <w:t>Altshuler</w:t>
      </w:r>
      <w:proofErr w:type="spellEnd"/>
      <w:r>
        <w:rPr>
          <w:rFonts w:ascii="Times New Roman" w:eastAsia="Times New Roman" w:hAnsi="Times New Roman" w:cs="Times New Roman"/>
          <w:sz w:val="24"/>
          <w:szCs w:val="24"/>
        </w:rPr>
        <w:t>, D., Cooper, R., Kwiatkowski, D., Ward, R., &amp; Lan</w:t>
      </w:r>
      <w:r>
        <w:rPr>
          <w:rFonts w:ascii="Times New Roman" w:eastAsia="Times New Roman" w:hAnsi="Times New Roman" w:cs="Times New Roman"/>
          <w:sz w:val="24"/>
          <w:szCs w:val="24"/>
        </w:rPr>
        <w:t xml:space="preserve">der, E. S. (2002). Detecting recent positive selection in the human genome from haplotype structure.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419</w:t>
      </w:r>
      <w:r>
        <w:rPr>
          <w:rFonts w:ascii="Times New Roman" w:eastAsia="Times New Roman" w:hAnsi="Times New Roman" w:cs="Times New Roman"/>
          <w:sz w:val="24"/>
          <w:szCs w:val="24"/>
        </w:rPr>
        <w:t>(6909), 832–837.</w:t>
      </w:r>
    </w:p>
    <w:p w14:paraId="6463856E"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Sabeti</w:t>
      </w:r>
      <w:proofErr w:type="spellEnd"/>
      <w:r>
        <w:rPr>
          <w:rFonts w:ascii="Times New Roman" w:eastAsia="Times New Roman" w:hAnsi="Times New Roman" w:cs="Times New Roman"/>
          <w:sz w:val="24"/>
          <w:szCs w:val="24"/>
        </w:rPr>
        <w:t xml:space="preserve">, P. C., </w:t>
      </w:r>
      <w:proofErr w:type="spellStart"/>
      <w:r>
        <w:rPr>
          <w:rFonts w:ascii="Times New Roman" w:eastAsia="Times New Roman" w:hAnsi="Times New Roman" w:cs="Times New Roman"/>
          <w:sz w:val="24"/>
          <w:szCs w:val="24"/>
        </w:rPr>
        <w:t>Varilly</w:t>
      </w:r>
      <w:proofErr w:type="spellEnd"/>
      <w:r>
        <w:rPr>
          <w:rFonts w:ascii="Times New Roman" w:eastAsia="Times New Roman" w:hAnsi="Times New Roman" w:cs="Times New Roman"/>
          <w:sz w:val="24"/>
          <w:szCs w:val="24"/>
        </w:rPr>
        <w:t xml:space="preserve">, P., Fry, B., </w:t>
      </w:r>
      <w:proofErr w:type="spellStart"/>
      <w:r>
        <w:rPr>
          <w:rFonts w:ascii="Times New Roman" w:eastAsia="Times New Roman" w:hAnsi="Times New Roman" w:cs="Times New Roman"/>
          <w:sz w:val="24"/>
          <w:szCs w:val="24"/>
        </w:rPr>
        <w:t>Lohmueller</w:t>
      </w:r>
      <w:proofErr w:type="spellEnd"/>
      <w:r>
        <w:rPr>
          <w:rFonts w:ascii="Times New Roman" w:eastAsia="Times New Roman" w:hAnsi="Times New Roman" w:cs="Times New Roman"/>
          <w:sz w:val="24"/>
          <w:szCs w:val="24"/>
        </w:rPr>
        <w:t xml:space="preserve">, J., Hostetter, E., </w:t>
      </w:r>
      <w:proofErr w:type="spellStart"/>
      <w:r>
        <w:rPr>
          <w:rFonts w:ascii="Times New Roman" w:eastAsia="Times New Roman" w:hAnsi="Times New Roman" w:cs="Times New Roman"/>
          <w:sz w:val="24"/>
          <w:szCs w:val="24"/>
        </w:rPr>
        <w:t>Cotsapas</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Xie</w:t>
      </w:r>
      <w:proofErr w:type="spellEnd"/>
      <w:r>
        <w:rPr>
          <w:rFonts w:ascii="Times New Roman" w:eastAsia="Times New Roman" w:hAnsi="Times New Roman" w:cs="Times New Roman"/>
          <w:sz w:val="24"/>
          <w:szCs w:val="24"/>
        </w:rPr>
        <w:t xml:space="preserve">, X., Byrne, E. H., </w:t>
      </w:r>
      <w:proofErr w:type="spellStart"/>
      <w:r>
        <w:rPr>
          <w:rFonts w:ascii="Times New Roman" w:eastAsia="Times New Roman" w:hAnsi="Times New Roman" w:cs="Times New Roman"/>
          <w:sz w:val="24"/>
          <w:szCs w:val="24"/>
        </w:rPr>
        <w:t>McCarroll</w:t>
      </w:r>
      <w:proofErr w:type="spellEnd"/>
      <w:r>
        <w:rPr>
          <w:rFonts w:ascii="Times New Roman" w:eastAsia="Times New Roman" w:hAnsi="Times New Roman" w:cs="Times New Roman"/>
          <w:sz w:val="24"/>
          <w:szCs w:val="24"/>
        </w:rPr>
        <w:t>, S. A., Gaud</w:t>
      </w:r>
      <w:r>
        <w:rPr>
          <w:rFonts w:ascii="Times New Roman" w:eastAsia="Times New Roman" w:hAnsi="Times New Roman" w:cs="Times New Roman"/>
          <w:sz w:val="24"/>
          <w:szCs w:val="24"/>
        </w:rPr>
        <w:t xml:space="preserve">et, R., Schaffner, S. F., Lander, E. S., International HapMap Consortium, Frazer, K. A., Ballinger, D. G., Cox, D. R., Hinds, D. A., </w:t>
      </w:r>
      <w:proofErr w:type="spellStart"/>
      <w:r>
        <w:rPr>
          <w:rFonts w:ascii="Times New Roman" w:eastAsia="Times New Roman" w:hAnsi="Times New Roman" w:cs="Times New Roman"/>
          <w:sz w:val="24"/>
          <w:szCs w:val="24"/>
        </w:rPr>
        <w:t>Stuve</w:t>
      </w:r>
      <w:proofErr w:type="spellEnd"/>
      <w:r>
        <w:rPr>
          <w:rFonts w:ascii="Times New Roman" w:eastAsia="Times New Roman" w:hAnsi="Times New Roman" w:cs="Times New Roman"/>
          <w:sz w:val="24"/>
          <w:szCs w:val="24"/>
        </w:rPr>
        <w:t>, L. L., Gibbs, R. A., … Stewart, J. (2007). Genome-wide detection and characterization of positive selection in human</w:t>
      </w:r>
      <w:r>
        <w:rPr>
          <w:rFonts w:ascii="Times New Roman" w:eastAsia="Times New Roman" w:hAnsi="Times New Roman" w:cs="Times New Roman"/>
          <w:sz w:val="24"/>
          <w:szCs w:val="24"/>
        </w:rPr>
        <w:t xml:space="preserve"> populations.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449</w:t>
      </w:r>
      <w:r>
        <w:rPr>
          <w:rFonts w:ascii="Times New Roman" w:eastAsia="Times New Roman" w:hAnsi="Times New Roman" w:cs="Times New Roman"/>
          <w:sz w:val="24"/>
          <w:szCs w:val="24"/>
        </w:rPr>
        <w:t>(7164), 913–918.</w:t>
      </w:r>
    </w:p>
    <w:p w14:paraId="5902C944"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Schwartz, R., </w:t>
      </w:r>
      <w:proofErr w:type="spellStart"/>
      <w:r>
        <w:rPr>
          <w:rFonts w:ascii="Times New Roman" w:eastAsia="Times New Roman" w:hAnsi="Times New Roman" w:cs="Times New Roman"/>
          <w:sz w:val="24"/>
          <w:szCs w:val="24"/>
        </w:rPr>
        <w:t>Halldórsson</w:t>
      </w:r>
      <w:proofErr w:type="spellEnd"/>
      <w:r>
        <w:rPr>
          <w:rFonts w:ascii="Times New Roman" w:eastAsia="Times New Roman" w:hAnsi="Times New Roman" w:cs="Times New Roman"/>
          <w:sz w:val="24"/>
          <w:szCs w:val="24"/>
        </w:rPr>
        <w:t xml:space="preserve">, B. V., </w:t>
      </w:r>
      <w:proofErr w:type="spellStart"/>
      <w:r>
        <w:rPr>
          <w:rFonts w:ascii="Times New Roman" w:eastAsia="Times New Roman" w:hAnsi="Times New Roman" w:cs="Times New Roman"/>
          <w:sz w:val="24"/>
          <w:szCs w:val="24"/>
        </w:rPr>
        <w:t>Bafna</w:t>
      </w:r>
      <w:proofErr w:type="spellEnd"/>
      <w:r>
        <w:rPr>
          <w:rFonts w:ascii="Times New Roman" w:eastAsia="Times New Roman" w:hAnsi="Times New Roman" w:cs="Times New Roman"/>
          <w:sz w:val="24"/>
          <w:szCs w:val="24"/>
        </w:rPr>
        <w:t xml:space="preserve">, V., Clark, A. G., &amp; </w:t>
      </w:r>
      <w:proofErr w:type="spellStart"/>
      <w:r>
        <w:rPr>
          <w:rFonts w:ascii="Times New Roman" w:eastAsia="Times New Roman" w:hAnsi="Times New Roman" w:cs="Times New Roman"/>
          <w:sz w:val="24"/>
          <w:szCs w:val="24"/>
        </w:rPr>
        <w:t>Istrail</w:t>
      </w:r>
      <w:proofErr w:type="spellEnd"/>
      <w:r>
        <w:rPr>
          <w:rFonts w:ascii="Times New Roman" w:eastAsia="Times New Roman" w:hAnsi="Times New Roman" w:cs="Times New Roman"/>
          <w:sz w:val="24"/>
          <w:szCs w:val="24"/>
        </w:rPr>
        <w:t xml:space="preserve">, S. (2003). Robustness of inference of haplotype block structure. </w:t>
      </w:r>
      <w:r>
        <w:rPr>
          <w:rFonts w:ascii="Times New Roman" w:eastAsia="Times New Roman" w:hAnsi="Times New Roman" w:cs="Times New Roman"/>
          <w:i/>
          <w:sz w:val="24"/>
          <w:szCs w:val="24"/>
        </w:rPr>
        <w:t>Journal of Computational Biology: A Journal of Computational Molecular Cell Bio</w:t>
      </w:r>
      <w:r>
        <w:rPr>
          <w:rFonts w:ascii="Times New Roman" w:eastAsia="Times New Roman" w:hAnsi="Times New Roman" w:cs="Times New Roman"/>
          <w:i/>
          <w:sz w:val="24"/>
          <w:szCs w:val="24"/>
        </w:rPr>
        <w:t>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13–19.</w:t>
      </w:r>
    </w:p>
    <w:p w14:paraId="5AF01CA7"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Sella, G., &amp; Barton, N. H. (2019). Thinking About the Evolution of Complex Traits in the Era of Genome-Wide Association Studies. </w:t>
      </w:r>
      <w:r>
        <w:rPr>
          <w:rFonts w:ascii="Times New Roman" w:eastAsia="Times New Roman" w:hAnsi="Times New Roman" w:cs="Times New Roman"/>
          <w:i/>
          <w:sz w:val="24"/>
          <w:szCs w:val="24"/>
        </w:rPr>
        <w:t>Annual Review of Genomics and Human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 461–493.</w:t>
      </w:r>
    </w:p>
    <w:p w14:paraId="48882289"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Sousa, V. C., </w:t>
      </w:r>
      <w:proofErr w:type="spellStart"/>
      <w:r>
        <w:rPr>
          <w:rFonts w:ascii="Times New Roman" w:eastAsia="Times New Roman" w:hAnsi="Times New Roman" w:cs="Times New Roman"/>
          <w:sz w:val="24"/>
          <w:szCs w:val="24"/>
        </w:rPr>
        <w:t>Grelaud</w:t>
      </w:r>
      <w:proofErr w:type="spellEnd"/>
      <w:r>
        <w:rPr>
          <w:rFonts w:ascii="Times New Roman" w:eastAsia="Times New Roman" w:hAnsi="Times New Roman" w:cs="Times New Roman"/>
          <w:sz w:val="24"/>
          <w:szCs w:val="24"/>
        </w:rPr>
        <w:t xml:space="preserve">, A., &amp; Hey, J. (2011). On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nonidentifiability</w:t>
      </w:r>
      <w:proofErr w:type="spellEnd"/>
      <w:r>
        <w:rPr>
          <w:rFonts w:ascii="Times New Roman" w:eastAsia="Times New Roman" w:hAnsi="Times New Roman" w:cs="Times New Roman"/>
          <w:sz w:val="24"/>
          <w:szCs w:val="24"/>
        </w:rPr>
        <w:t xml:space="preserve"> of migration time estimates in isolation with migration models. </w:t>
      </w:r>
      <w:r>
        <w:rPr>
          <w:rFonts w:ascii="Times New Roman" w:eastAsia="Times New Roman" w:hAnsi="Times New Roman" w:cs="Times New Roman"/>
          <w:i/>
          <w:sz w:val="24"/>
          <w:szCs w:val="24"/>
        </w:rPr>
        <w:t>Molecular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(19), 3956–3962.</w:t>
      </w:r>
    </w:p>
    <w:p w14:paraId="29A1C2E1"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Speidel, L., Forest, M., Shi, S., &amp; Myers, S. R. (2019). A method for genome-wide genealogy estimation for thousands of samples. </w:t>
      </w:r>
      <w:r>
        <w:rPr>
          <w:rFonts w:ascii="Times New Roman" w:eastAsia="Times New Roman" w:hAnsi="Times New Roman" w:cs="Times New Roman"/>
          <w:i/>
          <w:sz w:val="24"/>
          <w:szCs w:val="24"/>
        </w:rPr>
        <w:t>Na</w:t>
      </w:r>
      <w:r>
        <w:rPr>
          <w:rFonts w:ascii="Times New Roman" w:eastAsia="Times New Roman" w:hAnsi="Times New Roman" w:cs="Times New Roman"/>
          <w:i/>
          <w:sz w:val="24"/>
          <w:szCs w:val="24"/>
        </w:rPr>
        <w:t>ture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51</w:t>
      </w:r>
      <w:r>
        <w:rPr>
          <w:rFonts w:ascii="Times New Roman" w:eastAsia="Times New Roman" w:hAnsi="Times New Roman" w:cs="Times New Roman"/>
          <w:sz w:val="24"/>
          <w:szCs w:val="24"/>
        </w:rPr>
        <w:t>(9), 1321–1329.</w:t>
      </w:r>
    </w:p>
    <w:p w14:paraId="3DBDF4CD"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Stankowski, S., Chase, M. A., </w:t>
      </w:r>
      <w:proofErr w:type="spellStart"/>
      <w:r>
        <w:rPr>
          <w:rFonts w:ascii="Times New Roman" w:eastAsia="Times New Roman" w:hAnsi="Times New Roman" w:cs="Times New Roman"/>
          <w:sz w:val="24"/>
          <w:szCs w:val="24"/>
        </w:rPr>
        <w:t>Fuiten</w:t>
      </w:r>
      <w:proofErr w:type="spellEnd"/>
      <w:r>
        <w:rPr>
          <w:rFonts w:ascii="Times New Roman" w:eastAsia="Times New Roman" w:hAnsi="Times New Roman" w:cs="Times New Roman"/>
          <w:sz w:val="24"/>
          <w:szCs w:val="24"/>
        </w:rPr>
        <w:t xml:space="preserve">, A. M., Rodrigues, M. F., Ralph, P. L., &amp; </w:t>
      </w:r>
      <w:proofErr w:type="spellStart"/>
      <w:r>
        <w:rPr>
          <w:rFonts w:ascii="Times New Roman" w:eastAsia="Times New Roman" w:hAnsi="Times New Roman" w:cs="Times New Roman"/>
          <w:sz w:val="24"/>
          <w:szCs w:val="24"/>
        </w:rPr>
        <w:t>Streisfeld</w:t>
      </w:r>
      <w:proofErr w:type="spellEnd"/>
      <w:r>
        <w:rPr>
          <w:rFonts w:ascii="Times New Roman" w:eastAsia="Times New Roman" w:hAnsi="Times New Roman" w:cs="Times New Roman"/>
          <w:sz w:val="24"/>
          <w:szCs w:val="24"/>
        </w:rPr>
        <w:t xml:space="preserve">, M. A. (2019). Widespread selection and gene flow shape the genomic landscape during a radiation of monkeyflowers.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(7</w:t>
      </w:r>
      <w:r>
        <w:rPr>
          <w:rFonts w:ascii="Times New Roman" w:eastAsia="Times New Roman" w:hAnsi="Times New Roman" w:cs="Times New Roman"/>
          <w:sz w:val="24"/>
          <w:szCs w:val="24"/>
        </w:rPr>
        <w:t>), e3000391.</w:t>
      </w:r>
    </w:p>
    <w:p w14:paraId="3B6525C1"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Stankowski, S., &amp; </w:t>
      </w:r>
      <w:proofErr w:type="spellStart"/>
      <w:r>
        <w:rPr>
          <w:rFonts w:ascii="Times New Roman" w:eastAsia="Times New Roman" w:hAnsi="Times New Roman" w:cs="Times New Roman"/>
          <w:sz w:val="24"/>
          <w:szCs w:val="24"/>
        </w:rPr>
        <w:t>Streisfeld</w:t>
      </w:r>
      <w:proofErr w:type="spellEnd"/>
      <w:r>
        <w:rPr>
          <w:rFonts w:ascii="Times New Roman" w:eastAsia="Times New Roman" w:hAnsi="Times New Roman" w:cs="Times New Roman"/>
          <w:sz w:val="24"/>
          <w:szCs w:val="24"/>
        </w:rPr>
        <w:t xml:space="preserve">, M. A. (2015). Introgressive hybridization facilitates adaptive divergence in a recent radiation of monkeyflowers. </w:t>
      </w:r>
      <w:r>
        <w:rPr>
          <w:rFonts w:ascii="Times New Roman" w:eastAsia="Times New Roman" w:hAnsi="Times New Roman" w:cs="Times New Roman"/>
          <w:i/>
          <w:sz w:val="24"/>
          <w:szCs w:val="24"/>
        </w:rPr>
        <w:t>Proceedings. Biological Sciences / The Royal Society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282</w:t>
      </w:r>
      <w:r>
        <w:rPr>
          <w:rFonts w:ascii="Times New Roman" w:eastAsia="Times New Roman" w:hAnsi="Times New Roman" w:cs="Times New Roman"/>
          <w:sz w:val="24"/>
          <w:szCs w:val="24"/>
        </w:rPr>
        <w:t>(1814). https://doi.org/10.1098/rspb.2015.</w:t>
      </w:r>
      <w:r>
        <w:rPr>
          <w:rFonts w:ascii="Times New Roman" w:eastAsia="Times New Roman" w:hAnsi="Times New Roman" w:cs="Times New Roman"/>
          <w:sz w:val="24"/>
          <w:szCs w:val="24"/>
        </w:rPr>
        <w:t>1666</w:t>
      </w:r>
    </w:p>
    <w:p w14:paraId="32662951"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Steinrücken</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Kamm</w:t>
      </w:r>
      <w:proofErr w:type="spellEnd"/>
      <w:r>
        <w:rPr>
          <w:rFonts w:ascii="Times New Roman" w:eastAsia="Times New Roman" w:hAnsi="Times New Roman" w:cs="Times New Roman"/>
          <w:sz w:val="24"/>
          <w:szCs w:val="24"/>
        </w:rPr>
        <w:t xml:space="preserve">, J., Spence, J. P., &amp; Song, Y. S. (2019). Inference of complex population histories using whole-genome sequences from multiple populations. </w:t>
      </w:r>
      <w:r>
        <w:rPr>
          <w:rFonts w:ascii="Times New Roman" w:eastAsia="Times New Roman" w:hAnsi="Times New Roman" w:cs="Times New Roman"/>
          <w:i/>
          <w:sz w:val="24"/>
          <w:szCs w:val="24"/>
        </w:rPr>
        <w:t>Proceedings of the National Academy of Sciences of the United States of America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116</w:t>
      </w: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 xml:space="preserve"> 17115–17120.</w:t>
      </w:r>
    </w:p>
    <w:p w14:paraId="144BD7DA"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Steinrücken</w:t>
      </w:r>
      <w:proofErr w:type="spellEnd"/>
      <w:r>
        <w:rPr>
          <w:rFonts w:ascii="Times New Roman" w:eastAsia="Times New Roman" w:hAnsi="Times New Roman" w:cs="Times New Roman"/>
          <w:sz w:val="24"/>
          <w:szCs w:val="24"/>
        </w:rPr>
        <w:t xml:space="preserve">, M., Spence, J. P., </w:t>
      </w:r>
      <w:proofErr w:type="spellStart"/>
      <w:r>
        <w:rPr>
          <w:rFonts w:ascii="Times New Roman" w:eastAsia="Times New Roman" w:hAnsi="Times New Roman" w:cs="Times New Roman"/>
          <w:sz w:val="24"/>
          <w:szCs w:val="24"/>
        </w:rPr>
        <w:t>Kamm</w:t>
      </w:r>
      <w:proofErr w:type="spellEnd"/>
      <w:r>
        <w:rPr>
          <w:rFonts w:ascii="Times New Roman" w:eastAsia="Times New Roman" w:hAnsi="Times New Roman" w:cs="Times New Roman"/>
          <w:sz w:val="24"/>
          <w:szCs w:val="24"/>
        </w:rPr>
        <w:t xml:space="preserve">, J. A., </w:t>
      </w:r>
      <w:proofErr w:type="spellStart"/>
      <w:r>
        <w:rPr>
          <w:rFonts w:ascii="Times New Roman" w:eastAsia="Times New Roman" w:hAnsi="Times New Roman" w:cs="Times New Roman"/>
          <w:sz w:val="24"/>
          <w:szCs w:val="24"/>
        </w:rPr>
        <w:t>Wieczorek</w:t>
      </w:r>
      <w:proofErr w:type="spellEnd"/>
      <w:r>
        <w:rPr>
          <w:rFonts w:ascii="Times New Roman" w:eastAsia="Times New Roman" w:hAnsi="Times New Roman" w:cs="Times New Roman"/>
          <w:sz w:val="24"/>
          <w:szCs w:val="24"/>
        </w:rPr>
        <w:t xml:space="preserve">, E., &amp; Song, Y. S. (2018). Model-based detection and analysis of </w:t>
      </w:r>
      <w:proofErr w:type="spellStart"/>
      <w:r>
        <w:rPr>
          <w:rFonts w:ascii="Times New Roman" w:eastAsia="Times New Roman" w:hAnsi="Times New Roman" w:cs="Times New Roman"/>
          <w:sz w:val="24"/>
          <w:szCs w:val="24"/>
        </w:rPr>
        <w:t>introgressed</w:t>
      </w:r>
      <w:proofErr w:type="spellEnd"/>
      <w:r>
        <w:rPr>
          <w:rFonts w:ascii="Times New Roman" w:eastAsia="Times New Roman" w:hAnsi="Times New Roman" w:cs="Times New Roman"/>
          <w:sz w:val="24"/>
          <w:szCs w:val="24"/>
        </w:rPr>
        <w:t xml:space="preserve"> Neanderthal ancestry in modern humans. </w:t>
      </w:r>
      <w:r>
        <w:rPr>
          <w:rFonts w:ascii="Times New Roman" w:eastAsia="Times New Roman" w:hAnsi="Times New Roman" w:cs="Times New Roman"/>
          <w:i/>
          <w:sz w:val="24"/>
          <w:szCs w:val="24"/>
        </w:rPr>
        <w:t>Molecular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w:t>
      </w:r>
      <w:r>
        <w:rPr>
          <w:rFonts w:ascii="Times New Roman" w:eastAsia="Times New Roman" w:hAnsi="Times New Roman" w:cs="Times New Roman"/>
          <w:sz w:val="24"/>
          <w:szCs w:val="24"/>
        </w:rPr>
        <w:t>(19), 3873–3888.</w:t>
      </w:r>
    </w:p>
    <w:p w14:paraId="3CA48E5A"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Stephens, M., &amp; </w:t>
      </w:r>
      <w:proofErr w:type="spellStart"/>
      <w:r>
        <w:rPr>
          <w:rFonts w:ascii="Times New Roman" w:eastAsia="Times New Roman" w:hAnsi="Times New Roman" w:cs="Times New Roman"/>
          <w:sz w:val="24"/>
          <w:szCs w:val="24"/>
        </w:rPr>
        <w:t>Scheet</w:t>
      </w:r>
      <w:proofErr w:type="spellEnd"/>
      <w:r>
        <w:rPr>
          <w:rFonts w:ascii="Times New Roman" w:eastAsia="Times New Roman" w:hAnsi="Times New Roman" w:cs="Times New Roman"/>
          <w:sz w:val="24"/>
          <w:szCs w:val="24"/>
        </w:rPr>
        <w:t>, P. (2005</w:t>
      </w:r>
      <w:r>
        <w:rPr>
          <w:rFonts w:ascii="Times New Roman" w:eastAsia="Times New Roman" w:hAnsi="Times New Roman" w:cs="Times New Roman"/>
          <w:sz w:val="24"/>
          <w:szCs w:val="24"/>
        </w:rPr>
        <w:t xml:space="preserve">). Accounting for decay of linkage disequilibrium in haplotype inference and missing-data imputation. </w:t>
      </w:r>
      <w:r>
        <w:rPr>
          <w:rFonts w:ascii="Times New Roman" w:eastAsia="Times New Roman" w:hAnsi="Times New Roman" w:cs="Times New Roman"/>
          <w:i/>
          <w:sz w:val="24"/>
          <w:szCs w:val="24"/>
        </w:rPr>
        <w:t>American Journal of Human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76</w:t>
      </w:r>
      <w:r>
        <w:rPr>
          <w:rFonts w:ascii="Times New Roman" w:eastAsia="Times New Roman" w:hAnsi="Times New Roman" w:cs="Times New Roman"/>
          <w:sz w:val="24"/>
          <w:szCs w:val="24"/>
        </w:rPr>
        <w:t>(3), 449–462.</w:t>
      </w:r>
    </w:p>
    <w:p w14:paraId="0FF5E977"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Sundquist</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Fratkin</w:t>
      </w:r>
      <w:proofErr w:type="spellEnd"/>
      <w:r>
        <w:rPr>
          <w:rFonts w:ascii="Times New Roman" w:eastAsia="Times New Roman" w:hAnsi="Times New Roman" w:cs="Times New Roman"/>
          <w:sz w:val="24"/>
          <w:szCs w:val="24"/>
        </w:rPr>
        <w:t xml:space="preserve">, E., Do, C. B., &amp; </w:t>
      </w:r>
      <w:proofErr w:type="spellStart"/>
      <w:r>
        <w:rPr>
          <w:rFonts w:ascii="Times New Roman" w:eastAsia="Times New Roman" w:hAnsi="Times New Roman" w:cs="Times New Roman"/>
          <w:sz w:val="24"/>
          <w:szCs w:val="24"/>
        </w:rPr>
        <w:t>Batzoglou</w:t>
      </w:r>
      <w:proofErr w:type="spellEnd"/>
      <w:r>
        <w:rPr>
          <w:rFonts w:ascii="Times New Roman" w:eastAsia="Times New Roman" w:hAnsi="Times New Roman" w:cs="Times New Roman"/>
          <w:sz w:val="24"/>
          <w:szCs w:val="24"/>
        </w:rPr>
        <w:t>, S. (2008). Effect of genetic divergence in identif</w:t>
      </w:r>
      <w:r>
        <w:rPr>
          <w:rFonts w:ascii="Times New Roman" w:eastAsia="Times New Roman" w:hAnsi="Times New Roman" w:cs="Times New Roman"/>
          <w:sz w:val="24"/>
          <w:szCs w:val="24"/>
        </w:rPr>
        <w:t xml:space="preserve">ying ancestral origin using HAPAA. </w:t>
      </w:r>
      <w:r>
        <w:rPr>
          <w:rFonts w:ascii="Times New Roman" w:eastAsia="Times New Roman" w:hAnsi="Times New Roman" w:cs="Times New Roman"/>
          <w:i/>
          <w:sz w:val="24"/>
          <w:szCs w:val="24"/>
        </w:rPr>
        <w:t>Genome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(4), 676–682.</w:t>
      </w:r>
    </w:p>
    <w:p w14:paraId="680A3ABE"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Szpiech</w:t>
      </w:r>
      <w:proofErr w:type="spellEnd"/>
      <w:r>
        <w:rPr>
          <w:rFonts w:ascii="Times New Roman" w:eastAsia="Times New Roman" w:hAnsi="Times New Roman" w:cs="Times New Roman"/>
          <w:sz w:val="24"/>
          <w:szCs w:val="24"/>
        </w:rPr>
        <w:t xml:space="preserve">, Z. A., &amp; Hernandez, R. D. (2014). </w:t>
      </w:r>
      <w:proofErr w:type="spellStart"/>
      <w:r>
        <w:rPr>
          <w:rFonts w:ascii="Times New Roman" w:eastAsia="Times New Roman" w:hAnsi="Times New Roman" w:cs="Times New Roman"/>
          <w:sz w:val="24"/>
          <w:szCs w:val="24"/>
        </w:rPr>
        <w:t>selscan</w:t>
      </w:r>
      <w:proofErr w:type="spellEnd"/>
      <w:r>
        <w:rPr>
          <w:rFonts w:ascii="Times New Roman" w:eastAsia="Times New Roman" w:hAnsi="Times New Roman" w:cs="Times New Roman"/>
          <w:sz w:val="24"/>
          <w:szCs w:val="24"/>
        </w:rPr>
        <w:t xml:space="preserve">: an efficient multithreaded program to perform EHH-based scans for positive selection. </w:t>
      </w:r>
      <w:r>
        <w:rPr>
          <w:rFonts w:ascii="Times New Roman" w:eastAsia="Times New Roman" w:hAnsi="Times New Roman" w:cs="Times New Roman"/>
          <w:i/>
          <w:sz w:val="24"/>
          <w:szCs w:val="24"/>
        </w:rPr>
        <w:t>Molecular Biology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(10), 2824–2827</w:t>
      </w:r>
      <w:r>
        <w:rPr>
          <w:rFonts w:ascii="Times New Roman" w:eastAsia="Times New Roman" w:hAnsi="Times New Roman" w:cs="Times New Roman"/>
          <w:sz w:val="24"/>
          <w:szCs w:val="24"/>
        </w:rPr>
        <w:t>.</w:t>
      </w:r>
    </w:p>
    <w:p w14:paraId="6B7C73EC"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Taliun</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Gamper</w:t>
      </w:r>
      <w:proofErr w:type="spellEnd"/>
      <w:r>
        <w:rPr>
          <w:rFonts w:ascii="Times New Roman" w:eastAsia="Times New Roman" w:hAnsi="Times New Roman" w:cs="Times New Roman"/>
          <w:sz w:val="24"/>
          <w:szCs w:val="24"/>
        </w:rPr>
        <w:t xml:space="preserve">, J., &amp; </w:t>
      </w:r>
      <w:proofErr w:type="spellStart"/>
      <w:r>
        <w:rPr>
          <w:rFonts w:ascii="Times New Roman" w:eastAsia="Times New Roman" w:hAnsi="Times New Roman" w:cs="Times New Roman"/>
          <w:sz w:val="24"/>
          <w:szCs w:val="24"/>
        </w:rPr>
        <w:t>Pattaro</w:t>
      </w:r>
      <w:proofErr w:type="spellEnd"/>
      <w:r>
        <w:rPr>
          <w:rFonts w:ascii="Times New Roman" w:eastAsia="Times New Roman" w:hAnsi="Times New Roman" w:cs="Times New Roman"/>
          <w:sz w:val="24"/>
          <w:szCs w:val="24"/>
        </w:rPr>
        <w:t xml:space="preserve">, C. (2014). Efficient haplotype block recognition of very long and dense genetic sequences. </w:t>
      </w:r>
      <w:r>
        <w:rPr>
          <w:rFonts w:ascii="Times New Roman" w:eastAsia="Times New Roman" w:hAnsi="Times New Roman" w:cs="Times New Roman"/>
          <w:i/>
          <w:sz w:val="24"/>
          <w:szCs w:val="24"/>
        </w:rPr>
        <w:t>BMC 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 10.</w:t>
      </w:r>
    </w:p>
    <w:p w14:paraId="207809F7"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Tavares, H., </w:t>
      </w:r>
      <w:proofErr w:type="spellStart"/>
      <w:r>
        <w:rPr>
          <w:rFonts w:ascii="Times New Roman" w:eastAsia="Times New Roman" w:hAnsi="Times New Roman" w:cs="Times New Roman"/>
          <w:sz w:val="24"/>
          <w:szCs w:val="24"/>
        </w:rPr>
        <w:t>Whibley</w:t>
      </w:r>
      <w:proofErr w:type="spellEnd"/>
      <w:r>
        <w:rPr>
          <w:rFonts w:ascii="Times New Roman" w:eastAsia="Times New Roman" w:hAnsi="Times New Roman" w:cs="Times New Roman"/>
          <w:sz w:val="24"/>
          <w:szCs w:val="24"/>
        </w:rPr>
        <w:t xml:space="preserve">, A., Field, D. L., Bradley, D., Couchman, M., Copsey, L., </w:t>
      </w:r>
      <w:proofErr w:type="spellStart"/>
      <w:r>
        <w:rPr>
          <w:rFonts w:ascii="Times New Roman" w:eastAsia="Times New Roman" w:hAnsi="Times New Roman" w:cs="Times New Roman"/>
          <w:sz w:val="24"/>
          <w:szCs w:val="24"/>
        </w:rPr>
        <w:t>Elleouet</w:t>
      </w:r>
      <w:proofErr w:type="spellEnd"/>
      <w:r>
        <w:rPr>
          <w:rFonts w:ascii="Times New Roman" w:eastAsia="Times New Roman" w:hAnsi="Times New Roman" w:cs="Times New Roman"/>
          <w:sz w:val="24"/>
          <w:szCs w:val="24"/>
        </w:rPr>
        <w:t xml:space="preserve">, J., Burrus, M., </w:t>
      </w:r>
      <w:proofErr w:type="spellStart"/>
      <w:r>
        <w:rPr>
          <w:rFonts w:ascii="Times New Roman" w:eastAsia="Times New Roman" w:hAnsi="Times New Roman" w:cs="Times New Roman"/>
          <w:sz w:val="24"/>
          <w:szCs w:val="24"/>
        </w:rPr>
        <w:t>Andalo</w:t>
      </w:r>
      <w:proofErr w:type="spellEnd"/>
      <w:r>
        <w:rPr>
          <w:rFonts w:ascii="Times New Roman" w:eastAsia="Times New Roman" w:hAnsi="Times New Roman" w:cs="Times New Roman"/>
          <w:sz w:val="24"/>
          <w:szCs w:val="24"/>
        </w:rPr>
        <w:t xml:space="preserve">, C., Li, M., Li, Q., </w:t>
      </w:r>
      <w:proofErr w:type="spellStart"/>
      <w:r>
        <w:rPr>
          <w:rFonts w:ascii="Times New Roman" w:eastAsia="Times New Roman" w:hAnsi="Times New Roman" w:cs="Times New Roman"/>
          <w:sz w:val="24"/>
          <w:szCs w:val="24"/>
        </w:rPr>
        <w:t>Xue</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Rebocho</w:t>
      </w:r>
      <w:proofErr w:type="spellEnd"/>
      <w:r>
        <w:rPr>
          <w:rFonts w:ascii="Times New Roman" w:eastAsia="Times New Roman" w:hAnsi="Times New Roman" w:cs="Times New Roman"/>
          <w:sz w:val="24"/>
          <w:szCs w:val="24"/>
        </w:rPr>
        <w:t>, A. B., Barton, N. H., &amp; Coen, E. (2018). Selection and gene flow shape genomic islands that control flora</w:t>
      </w:r>
      <w:r>
        <w:rPr>
          <w:rFonts w:ascii="Times New Roman" w:eastAsia="Times New Roman" w:hAnsi="Times New Roman" w:cs="Times New Roman"/>
          <w:sz w:val="24"/>
          <w:szCs w:val="24"/>
        </w:rPr>
        <w:t xml:space="preserve">l guides. </w:t>
      </w:r>
      <w:r>
        <w:rPr>
          <w:rFonts w:ascii="Times New Roman" w:eastAsia="Times New Roman" w:hAnsi="Times New Roman" w:cs="Times New Roman"/>
          <w:i/>
          <w:sz w:val="24"/>
          <w:szCs w:val="24"/>
        </w:rPr>
        <w:t>Proceedings of the National Academy of Sciences of the United States of America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115</w:t>
      </w:r>
      <w:r>
        <w:rPr>
          <w:rFonts w:ascii="Times New Roman" w:eastAsia="Times New Roman" w:hAnsi="Times New Roman" w:cs="Times New Roman"/>
          <w:sz w:val="24"/>
          <w:szCs w:val="24"/>
        </w:rPr>
        <w:t>(43), 11006–11011.</w:t>
      </w:r>
    </w:p>
    <w:p w14:paraId="38230B7E"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Thompson, E. A. (2013). Identity by descent: variation in meiosis, across genomes, and in populations.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194</w:t>
      </w:r>
      <w:r>
        <w:rPr>
          <w:rFonts w:ascii="Times New Roman" w:eastAsia="Times New Roman" w:hAnsi="Times New Roman" w:cs="Times New Roman"/>
          <w:sz w:val="24"/>
          <w:szCs w:val="24"/>
        </w:rPr>
        <w:t>(2), 301–326.</w:t>
      </w:r>
    </w:p>
    <w:p w14:paraId="337CB48B"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Todesco</w:t>
      </w:r>
      <w:proofErr w:type="spellEnd"/>
      <w:r>
        <w:rPr>
          <w:rFonts w:ascii="Times New Roman" w:eastAsia="Times New Roman" w:hAnsi="Times New Roman" w:cs="Times New Roman"/>
          <w:sz w:val="24"/>
          <w:szCs w:val="24"/>
        </w:rPr>
        <w:t xml:space="preserve">, M., </w:t>
      </w:r>
      <w:r>
        <w:rPr>
          <w:rFonts w:ascii="Times New Roman" w:eastAsia="Times New Roman" w:hAnsi="Times New Roman" w:cs="Times New Roman"/>
          <w:sz w:val="24"/>
          <w:szCs w:val="24"/>
        </w:rPr>
        <w:t xml:space="preserve">Owens, G. L., </w:t>
      </w:r>
      <w:proofErr w:type="spellStart"/>
      <w:r>
        <w:rPr>
          <w:rFonts w:ascii="Times New Roman" w:eastAsia="Times New Roman" w:hAnsi="Times New Roman" w:cs="Times New Roman"/>
          <w:sz w:val="24"/>
          <w:szCs w:val="24"/>
        </w:rPr>
        <w:t>Bercovich</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Légaré</w:t>
      </w:r>
      <w:proofErr w:type="spellEnd"/>
      <w:r>
        <w:rPr>
          <w:rFonts w:ascii="Times New Roman" w:eastAsia="Times New Roman" w:hAnsi="Times New Roman" w:cs="Times New Roman"/>
          <w:sz w:val="24"/>
          <w:szCs w:val="24"/>
        </w:rPr>
        <w:t xml:space="preserve">, J.-S., </w:t>
      </w:r>
      <w:proofErr w:type="spellStart"/>
      <w:r>
        <w:rPr>
          <w:rFonts w:ascii="Times New Roman" w:eastAsia="Times New Roman" w:hAnsi="Times New Roman" w:cs="Times New Roman"/>
          <w:sz w:val="24"/>
          <w:szCs w:val="24"/>
        </w:rPr>
        <w:t>Soudi</w:t>
      </w:r>
      <w:proofErr w:type="spellEnd"/>
      <w:r>
        <w:rPr>
          <w:rFonts w:ascii="Times New Roman" w:eastAsia="Times New Roman" w:hAnsi="Times New Roman" w:cs="Times New Roman"/>
          <w:sz w:val="24"/>
          <w:szCs w:val="24"/>
        </w:rPr>
        <w:t xml:space="preserve">, S., Burge, D. O., Huang, K., </w:t>
      </w:r>
      <w:proofErr w:type="spellStart"/>
      <w:r>
        <w:rPr>
          <w:rFonts w:ascii="Times New Roman" w:eastAsia="Times New Roman" w:hAnsi="Times New Roman" w:cs="Times New Roman"/>
          <w:sz w:val="24"/>
          <w:szCs w:val="24"/>
        </w:rPr>
        <w:t>Ostevik</w:t>
      </w:r>
      <w:proofErr w:type="spellEnd"/>
      <w:r>
        <w:rPr>
          <w:rFonts w:ascii="Times New Roman" w:eastAsia="Times New Roman" w:hAnsi="Times New Roman" w:cs="Times New Roman"/>
          <w:sz w:val="24"/>
          <w:szCs w:val="24"/>
        </w:rPr>
        <w:t xml:space="preserve">, K. L., Drummond, E. B. M., </w:t>
      </w:r>
      <w:proofErr w:type="spellStart"/>
      <w:r>
        <w:rPr>
          <w:rFonts w:ascii="Times New Roman" w:eastAsia="Times New Roman" w:hAnsi="Times New Roman" w:cs="Times New Roman"/>
          <w:sz w:val="24"/>
          <w:szCs w:val="24"/>
        </w:rPr>
        <w:t>Imerovski</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Lande</w:t>
      </w:r>
      <w:proofErr w:type="spellEnd"/>
      <w:r>
        <w:rPr>
          <w:rFonts w:ascii="Times New Roman" w:eastAsia="Times New Roman" w:hAnsi="Times New Roman" w:cs="Times New Roman"/>
          <w:sz w:val="24"/>
          <w:szCs w:val="24"/>
        </w:rPr>
        <w:t xml:space="preserve">, K., Pascual-Robles, M. A., </w:t>
      </w:r>
      <w:proofErr w:type="spellStart"/>
      <w:r>
        <w:rPr>
          <w:rFonts w:ascii="Times New Roman" w:eastAsia="Times New Roman" w:hAnsi="Times New Roman" w:cs="Times New Roman"/>
          <w:sz w:val="24"/>
          <w:szCs w:val="24"/>
        </w:rPr>
        <w:t>Nanavati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Jahani</w:t>
      </w:r>
      <w:proofErr w:type="spellEnd"/>
      <w:r>
        <w:rPr>
          <w:rFonts w:ascii="Times New Roman" w:eastAsia="Times New Roman" w:hAnsi="Times New Roman" w:cs="Times New Roman"/>
          <w:sz w:val="24"/>
          <w:szCs w:val="24"/>
        </w:rPr>
        <w:t xml:space="preserve">, M., Cheung, W., </w:t>
      </w:r>
      <w:proofErr w:type="spellStart"/>
      <w:r>
        <w:rPr>
          <w:rFonts w:ascii="Times New Roman" w:eastAsia="Times New Roman" w:hAnsi="Times New Roman" w:cs="Times New Roman"/>
          <w:sz w:val="24"/>
          <w:szCs w:val="24"/>
        </w:rPr>
        <w:t>Staton</w:t>
      </w:r>
      <w:proofErr w:type="spellEnd"/>
      <w:r>
        <w:rPr>
          <w:rFonts w:ascii="Times New Roman" w:eastAsia="Times New Roman" w:hAnsi="Times New Roman" w:cs="Times New Roman"/>
          <w:sz w:val="24"/>
          <w:szCs w:val="24"/>
        </w:rPr>
        <w:t xml:space="preserve">, S. E., </w:t>
      </w:r>
      <w:proofErr w:type="spellStart"/>
      <w:r>
        <w:rPr>
          <w:rFonts w:ascii="Times New Roman" w:eastAsia="Times New Roman" w:hAnsi="Times New Roman" w:cs="Times New Roman"/>
          <w:sz w:val="24"/>
          <w:szCs w:val="24"/>
        </w:rPr>
        <w:t>Muños</w:t>
      </w:r>
      <w:proofErr w:type="spellEnd"/>
      <w:r>
        <w:rPr>
          <w:rFonts w:ascii="Times New Roman" w:eastAsia="Times New Roman" w:hAnsi="Times New Roman" w:cs="Times New Roman"/>
          <w:sz w:val="24"/>
          <w:szCs w:val="24"/>
        </w:rPr>
        <w:t>, S., Nielsen, R., Donovan, L. A.</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Rieseberg</w:t>
      </w:r>
      <w:proofErr w:type="spellEnd"/>
      <w:r>
        <w:rPr>
          <w:rFonts w:ascii="Times New Roman" w:eastAsia="Times New Roman" w:hAnsi="Times New Roman" w:cs="Times New Roman"/>
          <w:sz w:val="24"/>
          <w:szCs w:val="24"/>
        </w:rPr>
        <w:t xml:space="preserve">, L. H. (2020). Massive haplotypes underlie ecotypic differentiation in sunflowers.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584</w:t>
      </w:r>
      <w:r>
        <w:rPr>
          <w:rFonts w:ascii="Times New Roman" w:eastAsia="Times New Roman" w:hAnsi="Times New Roman" w:cs="Times New Roman"/>
          <w:sz w:val="24"/>
          <w:szCs w:val="24"/>
        </w:rPr>
        <w:t>(7822), 602–607.</w:t>
      </w:r>
    </w:p>
    <w:p w14:paraId="5227152E"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Turner, I., </w:t>
      </w:r>
      <w:proofErr w:type="spellStart"/>
      <w:r>
        <w:rPr>
          <w:rFonts w:ascii="Times New Roman" w:eastAsia="Times New Roman" w:hAnsi="Times New Roman" w:cs="Times New Roman"/>
          <w:sz w:val="24"/>
          <w:szCs w:val="24"/>
        </w:rPr>
        <w:t>Garimella</w:t>
      </w:r>
      <w:proofErr w:type="spellEnd"/>
      <w:r>
        <w:rPr>
          <w:rFonts w:ascii="Times New Roman" w:eastAsia="Times New Roman" w:hAnsi="Times New Roman" w:cs="Times New Roman"/>
          <w:sz w:val="24"/>
          <w:szCs w:val="24"/>
        </w:rPr>
        <w:t xml:space="preserve">, K. V., Iqbal, Z., &amp; </w:t>
      </w:r>
      <w:proofErr w:type="spellStart"/>
      <w:r>
        <w:rPr>
          <w:rFonts w:ascii="Times New Roman" w:eastAsia="Times New Roman" w:hAnsi="Times New Roman" w:cs="Times New Roman"/>
          <w:sz w:val="24"/>
          <w:szCs w:val="24"/>
        </w:rPr>
        <w:t>McVean</w:t>
      </w:r>
      <w:proofErr w:type="spellEnd"/>
      <w:r>
        <w:rPr>
          <w:rFonts w:ascii="Times New Roman" w:eastAsia="Times New Roman" w:hAnsi="Times New Roman" w:cs="Times New Roman"/>
          <w:sz w:val="24"/>
          <w:szCs w:val="24"/>
        </w:rPr>
        <w:t>, G. (2018). Integrating long-range connectivity information into de Bruijn graphs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Bioinformatics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(15), 2556–2565.</w:t>
      </w:r>
    </w:p>
    <w:p w14:paraId="40647A00"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Voight, B. F., </w:t>
      </w:r>
      <w:proofErr w:type="spellStart"/>
      <w:r>
        <w:rPr>
          <w:rFonts w:ascii="Times New Roman" w:eastAsia="Times New Roman" w:hAnsi="Times New Roman" w:cs="Times New Roman"/>
          <w:sz w:val="24"/>
          <w:szCs w:val="24"/>
        </w:rPr>
        <w:t>Kudaravalli</w:t>
      </w:r>
      <w:proofErr w:type="spellEnd"/>
      <w:r>
        <w:rPr>
          <w:rFonts w:ascii="Times New Roman" w:eastAsia="Times New Roman" w:hAnsi="Times New Roman" w:cs="Times New Roman"/>
          <w:sz w:val="24"/>
          <w:szCs w:val="24"/>
        </w:rPr>
        <w:t xml:space="preserve">, S., Wen, X., &amp; Pritchard, J. K. (2006). A map of recent positive selection in the human genome.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(3), e72.</w:t>
      </w:r>
    </w:p>
    <w:p w14:paraId="69A9283E"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Wallbank</w:t>
      </w:r>
      <w:proofErr w:type="spellEnd"/>
      <w:r>
        <w:rPr>
          <w:rFonts w:ascii="Times New Roman" w:eastAsia="Times New Roman" w:hAnsi="Times New Roman" w:cs="Times New Roman"/>
          <w:sz w:val="24"/>
          <w:szCs w:val="24"/>
        </w:rPr>
        <w:t xml:space="preserve">, W. R., Baxter S.W., Pardo-Diaz, C., </w:t>
      </w:r>
      <w:proofErr w:type="spellStart"/>
      <w:r>
        <w:rPr>
          <w:rFonts w:ascii="Times New Roman" w:eastAsia="Times New Roman" w:hAnsi="Times New Roman" w:cs="Times New Roman"/>
          <w:sz w:val="24"/>
          <w:szCs w:val="24"/>
        </w:rPr>
        <w:t>Hanly</w:t>
      </w:r>
      <w:proofErr w:type="spellEnd"/>
      <w:r>
        <w:rPr>
          <w:rFonts w:ascii="Times New Roman" w:eastAsia="Times New Roman" w:hAnsi="Times New Roman" w:cs="Times New Roman"/>
          <w:sz w:val="24"/>
          <w:szCs w:val="24"/>
        </w:rPr>
        <w:t>, J. J., Martin, S</w:t>
      </w:r>
      <w:r>
        <w:rPr>
          <w:rFonts w:ascii="Times New Roman" w:eastAsia="Times New Roman" w:hAnsi="Times New Roman" w:cs="Times New Roman"/>
          <w:sz w:val="24"/>
          <w:szCs w:val="24"/>
        </w:rPr>
        <w:t xml:space="preserve">. H., Mallet, J., </w:t>
      </w:r>
      <w:proofErr w:type="spellStart"/>
      <w:r>
        <w:rPr>
          <w:rFonts w:ascii="Times New Roman" w:eastAsia="Times New Roman" w:hAnsi="Times New Roman" w:cs="Times New Roman"/>
          <w:sz w:val="24"/>
          <w:szCs w:val="24"/>
        </w:rPr>
        <w:t>Dasmahapatra</w:t>
      </w:r>
      <w:proofErr w:type="spellEnd"/>
      <w:r>
        <w:rPr>
          <w:rFonts w:ascii="Times New Roman" w:eastAsia="Times New Roman" w:hAnsi="Times New Roman" w:cs="Times New Roman"/>
          <w:sz w:val="24"/>
          <w:szCs w:val="24"/>
        </w:rPr>
        <w:t xml:space="preserve">, K.K., et al. (2016) "Evolutionary novelty in a butterfly wing pattern through enhancer shuffling."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biology</w:t>
      </w:r>
      <w:r>
        <w:rPr>
          <w:rFonts w:ascii="Times New Roman" w:eastAsia="Times New Roman" w:hAnsi="Times New Roman" w:cs="Times New Roman"/>
          <w:sz w:val="24"/>
          <w:szCs w:val="24"/>
        </w:rPr>
        <w:t xml:space="preserve"> 14: e1002353.</w:t>
      </w:r>
    </w:p>
    <w:p w14:paraId="1979AEFD"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Wakeley</w:t>
      </w:r>
      <w:proofErr w:type="spellEnd"/>
      <w:r>
        <w:rPr>
          <w:rFonts w:ascii="Times New Roman" w:eastAsia="Times New Roman" w:hAnsi="Times New Roman" w:cs="Times New Roman"/>
          <w:sz w:val="24"/>
          <w:szCs w:val="24"/>
        </w:rPr>
        <w:t xml:space="preserve">, J. (2009). </w:t>
      </w:r>
      <w:r>
        <w:rPr>
          <w:rFonts w:ascii="Times New Roman" w:eastAsia="Times New Roman" w:hAnsi="Times New Roman" w:cs="Times New Roman"/>
          <w:i/>
          <w:sz w:val="24"/>
          <w:szCs w:val="24"/>
        </w:rPr>
        <w:t>Coalescent theory :an introduction /</w:t>
      </w:r>
      <w:r>
        <w:rPr>
          <w:rFonts w:ascii="Times New Roman" w:eastAsia="Times New Roman" w:hAnsi="Times New Roman" w:cs="Times New Roman"/>
          <w:sz w:val="24"/>
          <w:szCs w:val="24"/>
        </w:rPr>
        <w:t xml:space="preserve"> (575:519.2 WAK). sidalc.net. http://www.s</w:t>
      </w:r>
      <w:r>
        <w:rPr>
          <w:rFonts w:ascii="Times New Roman" w:eastAsia="Times New Roman" w:hAnsi="Times New Roman" w:cs="Times New Roman"/>
          <w:sz w:val="24"/>
          <w:szCs w:val="24"/>
        </w:rPr>
        <w:t>idalc.net/cgi-bin/wxis.exe/?IsisScript=FCL.xis&amp;method=post&amp;formato=2&amp;cantidad=1&amp;expresion=mfn=010195</w:t>
      </w:r>
    </w:p>
    <w:p w14:paraId="6C3AD8EE"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Wakeley</w:t>
      </w:r>
      <w:proofErr w:type="spellEnd"/>
      <w:r>
        <w:rPr>
          <w:rFonts w:ascii="Times New Roman" w:eastAsia="Times New Roman" w:hAnsi="Times New Roman" w:cs="Times New Roman"/>
          <w:sz w:val="24"/>
          <w:szCs w:val="24"/>
        </w:rPr>
        <w:t xml:space="preserve">, J., &amp; Wilton, P. R. (2016). </w:t>
      </w:r>
      <w:r>
        <w:rPr>
          <w:rFonts w:ascii="Times New Roman" w:eastAsia="Times New Roman" w:hAnsi="Times New Roman" w:cs="Times New Roman"/>
          <w:i/>
          <w:sz w:val="24"/>
          <w:szCs w:val="24"/>
        </w:rPr>
        <w:t>Coalescent and models of identity by descent</w:t>
      </w:r>
      <w:r>
        <w:rPr>
          <w:rFonts w:ascii="Times New Roman" w:eastAsia="Times New Roman" w:hAnsi="Times New Roman" w:cs="Times New Roman"/>
          <w:sz w:val="24"/>
          <w:szCs w:val="24"/>
        </w:rPr>
        <w:t>.</w:t>
      </w:r>
    </w:p>
    <w:p w14:paraId="28A10511"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Wallberg</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Schöning</w:t>
      </w:r>
      <w:proofErr w:type="spellEnd"/>
      <w:r>
        <w:rPr>
          <w:rFonts w:ascii="Times New Roman" w:eastAsia="Times New Roman" w:hAnsi="Times New Roman" w:cs="Times New Roman"/>
          <w:sz w:val="24"/>
          <w:szCs w:val="24"/>
        </w:rPr>
        <w:t xml:space="preserve">, C., Webster, M. T., &amp; </w:t>
      </w:r>
      <w:proofErr w:type="spellStart"/>
      <w:r>
        <w:rPr>
          <w:rFonts w:ascii="Times New Roman" w:eastAsia="Times New Roman" w:hAnsi="Times New Roman" w:cs="Times New Roman"/>
          <w:sz w:val="24"/>
          <w:szCs w:val="24"/>
        </w:rPr>
        <w:t>Hasselmann</w:t>
      </w:r>
      <w:proofErr w:type="spellEnd"/>
      <w:r>
        <w:rPr>
          <w:rFonts w:ascii="Times New Roman" w:eastAsia="Times New Roman" w:hAnsi="Times New Roman" w:cs="Times New Roman"/>
          <w:sz w:val="24"/>
          <w:szCs w:val="24"/>
        </w:rPr>
        <w:t>, M. (2017). Two</w:t>
      </w:r>
      <w:r>
        <w:rPr>
          <w:rFonts w:ascii="Times New Roman" w:eastAsia="Times New Roman" w:hAnsi="Times New Roman" w:cs="Times New Roman"/>
          <w:sz w:val="24"/>
          <w:szCs w:val="24"/>
        </w:rPr>
        <w:t xml:space="preserve"> extended haplotype blocks are associated with adaptation to high altitude habitats in East African honey bees.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(5), e1006792.</w:t>
      </w:r>
    </w:p>
    <w:p w14:paraId="444C3883"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Weisenfeld, N. I., Kumar, V., Shah, P., Church, D. M., &amp; Jaffe, D. B. (2017). Direct determination of diploid ge</w:t>
      </w:r>
      <w:r>
        <w:rPr>
          <w:rFonts w:ascii="Times New Roman" w:eastAsia="Times New Roman" w:hAnsi="Times New Roman" w:cs="Times New Roman"/>
          <w:sz w:val="24"/>
          <w:szCs w:val="24"/>
        </w:rPr>
        <w:t xml:space="preserve">nome sequences. </w:t>
      </w:r>
      <w:r>
        <w:rPr>
          <w:rFonts w:ascii="Times New Roman" w:eastAsia="Times New Roman" w:hAnsi="Times New Roman" w:cs="Times New Roman"/>
          <w:i/>
          <w:sz w:val="24"/>
          <w:szCs w:val="24"/>
        </w:rPr>
        <w:t>Genome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w:t>
      </w:r>
      <w:r>
        <w:rPr>
          <w:rFonts w:ascii="Times New Roman" w:eastAsia="Times New Roman" w:hAnsi="Times New Roman" w:cs="Times New Roman"/>
          <w:sz w:val="24"/>
          <w:szCs w:val="24"/>
        </w:rPr>
        <w:t>(5), 757–767.</w:t>
      </w:r>
    </w:p>
    <w:p w14:paraId="3B20E38A" w14:textId="77777777" w:rsidR="009F3CA3" w:rsidRDefault="00F940D9">
      <w:pPr>
        <w:spacing w:line="360" w:lineRule="auto"/>
        <w:ind w:left="720"/>
        <w:rPr>
          <w:rFonts w:ascii="Times New Roman" w:eastAsia="Times New Roman" w:hAnsi="Times New Roman" w:cs="Times New Roman"/>
          <w:sz w:val="24"/>
          <w:szCs w:val="24"/>
        </w:rPr>
      </w:pPr>
      <w:r>
        <w:rPr>
          <w:rFonts w:ascii="Gungsuh" w:eastAsia="Gungsuh" w:hAnsi="Gungsuh" w:cs="Gungsuh"/>
          <w:sz w:val="24"/>
          <w:szCs w:val="24"/>
        </w:rPr>
        <w:t xml:space="preserve">Whitlock, M. C., &amp; </w:t>
      </w:r>
      <w:proofErr w:type="spellStart"/>
      <w:r>
        <w:rPr>
          <w:rFonts w:ascii="Gungsuh" w:eastAsia="Gungsuh" w:hAnsi="Gungsuh" w:cs="Gungsuh"/>
          <w:sz w:val="24"/>
          <w:szCs w:val="24"/>
        </w:rPr>
        <w:t>Mccauley</w:t>
      </w:r>
      <w:proofErr w:type="spellEnd"/>
      <w:r>
        <w:rPr>
          <w:rFonts w:ascii="Gungsuh" w:eastAsia="Gungsuh" w:hAnsi="Gungsuh" w:cs="Gungsuh"/>
          <w:sz w:val="24"/>
          <w:szCs w:val="24"/>
        </w:rPr>
        <w:t xml:space="preserve">, D. E. (1999). Indirect measures of gene flow and migration: FST≠1/(4Nm+1). </w:t>
      </w:r>
      <w:r>
        <w:rPr>
          <w:rFonts w:ascii="Times New Roman" w:eastAsia="Times New Roman" w:hAnsi="Times New Roman" w:cs="Times New Roman"/>
          <w:i/>
          <w:sz w:val="24"/>
          <w:szCs w:val="24"/>
        </w:rPr>
        <w:t>Heredity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82</w:t>
      </w:r>
      <w:r>
        <w:rPr>
          <w:rFonts w:ascii="Times New Roman" w:eastAsia="Times New Roman" w:hAnsi="Times New Roman" w:cs="Times New Roman"/>
          <w:sz w:val="24"/>
          <w:szCs w:val="24"/>
        </w:rPr>
        <w:t>(2), 117–125.</w:t>
      </w:r>
    </w:p>
    <w:p w14:paraId="77C5F8D3" w14:textId="77777777" w:rsidR="009F3CA3" w:rsidRDefault="00F940D9">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Wohns</w:t>
      </w:r>
      <w:proofErr w:type="spellEnd"/>
      <w:r>
        <w:rPr>
          <w:rFonts w:ascii="Times New Roman" w:eastAsia="Times New Roman" w:hAnsi="Times New Roman" w:cs="Times New Roman"/>
          <w:sz w:val="24"/>
          <w:szCs w:val="24"/>
        </w:rPr>
        <w:t xml:space="preserve">, A. W., Wong, Y., Jeffery, B., Akbari, A., Mallick, S., </w:t>
      </w:r>
      <w:proofErr w:type="spellStart"/>
      <w:r>
        <w:rPr>
          <w:rFonts w:ascii="Times New Roman" w:eastAsia="Times New Roman" w:hAnsi="Times New Roman" w:cs="Times New Roman"/>
          <w:sz w:val="24"/>
          <w:szCs w:val="24"/>
        </w:rPr>
        <w:t>Pinhasi</w:t>
      </w:r>
      <w:proofErr w:type="spellEnd"/>
      <w:r>
        <w:rPr>
          <w:rFonts w:ascii="Times New Roman" w:eastAsia="Times New Roman" w:hAnsi="Times New Roman" w:cs="Times New Roman"/>
          <w:sz w:val="24"/>
          <w:szCs w:val="24"/>
        </w:rPr>
        <w:t>, R., Pa</w:t>
      </w:r>
      <w:r>
        <w:rPr>
          <w:rFonts w:ascii="Times New Roman" w:eastAsia="Times New Roman" w:hAnsi="Times New Roman" w:cs="Times New Roman"/>
          <w:sz w:val="24"/>
          <w:szCs w:val="24"/>
        </w:rPr>
        <w:t xml:space="preserve">tterson, N., Reich, D., Kelleher, J., &amp; </w:t>
      </w:r>
      <w:proofErr w:type="spellStart"/>
      <w:r>
        <w:rPr>
          <w:rFonts w:ascii="Times New Roman" w:eastAsia="Times New Roman" w:hAnsi="Times New Roman" w:cs="Times New Roman"/>
          <w:sz w:val="24"/>
          <w:szCs w:val="24"/>
        </w:rPr>
        <w:t>McVean</w:t>
      </w:r>
      <w:proofErr w:type="spellEnd"/>
      <w:r>
        <w:rPr>
          <w:rFonts w:ascii="Times New Roman" w:eastAsia="Times New Roman" w:hAnsi="Times New Roman" w:cs="Times New Roman"/>
          <w:sz w:val="24"/>
          <w:szCs w:val="24"/>
        </w:rPr>
        <w:t xml:space="preserve">, G. (2021). A unified genealogy of modern and ancient genomes. In </w:t>
      </w:r>
      <w:proofErr w:type="spellStart"/>
      <w:r>
        <w:rPr>
          <w:rFonts w:ascii="Times New Roman" w:eastAsia="Times New Roman" w:hAnsi="Times New Roman" w:cs="Times New Roman"/>
          <w:i/>
          <w:sz w:val="24"/>
          <w:szCs w:val="24"/>
        </w:rPr>
        <w:t>bioRxiv</w:t>
      </w:r>
      <w:proofErr w:type="spellEnd"/>
      <w:r>
        <w:rPr>
          <w:rFonts w:ascii="Times New Roman" w:eastAsia="Times New Roman" w:hAnsi="Times New Roman" w:cs="Times New Roman"/>
          <w:sz w:val="24"/>
          <w:szCs w:val="24"/>
        </w:rPr>
        <w:t xml:space="preserve"> (p. 2021.02.16.431497). https://doi.org/10.1101/2021.02.16.431497</w:t>
      </w:r>
    </w:p>
    <w:p w14:paraId="00E7B2BD"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Wolf, J. B. W., &amp; </w:t>
      </w:r>
      <w:proofErr w:type="spellStart"/>
      <w:r>
        <w:rPr>
          <w:rFonts w:ascii="Times New Roman" w:eastAsia="Times New Roman" w:hAnsi="Times New Roman" w:cs="Times New Roman"/>
          <w:sz w:val="24"/>
          <w:szCs w:val="24"/>
        </w:rPr>
        <w:t>Ellegren</w:t>
      </w:r>
      <w:proofErr w:type="spellEnd"/>
      <w:r>
        <w:rPr>
          <w:rFonts w:ascii="Times New Roman" w:eastAsia="Times New Roman" w:hAnsi="Times New Roman" w:cs="Times New Roman"/>
          <w:sz w:val="24"/>
          <w:szCs w:val="24"/>
        </w:rPr>
        <w:t xml:space="preserve">, H. (2017). Making sense of genomic islands of differentiation in light of speciation. </w:t>
      </w:r>
      <w:r>
        <w:rPr>
          <w:rFonts w:ascii="Times New Roman" w:eastAsia="Times New Roman" w:hAnsi="Times New Roman" w:cs="Times New Roman"/>
          <w:i/>
          <w:sz w:val="24"/>
          <w:szCs w:val="24"/>
        </w:rPr>
        <w:t>Nature Reviews.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(2), 87–100.</w:t>
      </w:r>
    </w:p>
    <w:p w14:paraId="53C0A858"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Zhang, K., Calabrese, P., </w:t>
      </w:r>
      <w:proofErr w:type="spellStart"/>
      <w:r>
        <w:rPr>
          <w:rFonts w:ascii="Times New Roman" w:eastAsia="Times New Roman" w:hAnsi="Times New Roman" w:cs="Times New Roman"/>
          <w:sz w:val="24"/>
          <w:szCs w:val="24"/>
        </w:rPr>
        <w:t>Nordborg</w:t>
      </w:r>
      <w:proofErr w:type="spellEnd"/>
      <w:r>
        <w:rPr>
          <w:rFonts w:ascii="Times New Roman" w:eastAsia="Times New Roman" w:hAnsi="Times New Roman" w:cs="Times New Roman"/>
          <w:sz w:val="24"/>
          <w:szCs w:val="24"/>
        </w:rPr>
        <w:t>, M., &amp; Sun, F. (2002). Haplotype block structure and its applicati</w:t>
      </w:r>
      <w:r>
        <w:rPr>
          <w:rFonts w:ascii="Times New Roman" w:eastAsia="Times New Roman" w:hAnsi="Times New Roman" w:cs="Times New Roman"/>
          <w:sz w:val="24"/>
          <w:szCs w:val="24"/>
        </w:rPr>
        <w:t xml:space="preserve">ons to association studies: power and study designs. </w:t>
      </w:r>
      <w:r>
        <w:rPr>
          <w:rFonts w:ascii="Times New Roman" w:eastAsia="Times New Roman" w:hAnsi="Times New Roman" w:cs="Times New Roman"/>
          <w:i/>
          <w:sz w:val="24"/>
          <w:szCs w:val="24"/>
        </w:rPr>
        <w:t>American Journal of Human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71</w:t>
      </w:r>
      <w:r>
        <w:rPr>
          <w:rFonts w:ascii="Times New Roman" w:eastAsia="Times New Roman" w:hAnsi="Times New Roman" w:cs="Times New Roman"/>
          <w:sz w:val="24"/>
          <w:szCs w:val="24"/>
        </w:rPr>
        <w:t>(6), 1386–1394.</w:t>
      </w:r>
    </w:p>
    <w:p w14:paraId="21070DD7" w14:textId="77777777" w:rsidR="009F3CA3" w:rsidRDefault="00F940D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AAB631" w14:textId="77777777" w:rsidR="009F3CA3" w:rsidRDefault="00F940D9">
      <w:pPr>
        <w:spacing w:line="360" w:lineRule="auto"/>
        <w:rPr>
          <w:rFonts w:ascii="Times New Roman" w:eastAsia="Times New Roman" w:hAnsi="Times New Roman" w:cs="Times New Roman"/>
          <w:b/>
          <w:color w:val="1C1D1E"/>
          <w:sz w:val="24"/>
          <w:szCs w:val="24"/>
        </w:rPr>
      </w:pPr>
      <w:r>
        <w:rPr>
          <w:rFonts w:ascii="Times New Roman" w:eastAsia="Times New Roman" w:hAnsi="Times New Roman" w:cs="Times New Roman"/>
          <w:b/>
          <w:color w:val="1C1D1E"/>
          <w:sz w:val="24"/>
          <w:szCs w:val="24"/>
        </w:rPr>
        <w:t>Data Accessibility Statement</w:t>
      </w:r>
    </w:p>
    <w:p w14:paraId="7E1C3B68" w14:textId="77777777" w:rsidR="009F3CA3" w:rsidRDefault="00F940D9">
      <w:pPr>
        <w:spacing w:line="360" w:lineRule="auto"/>
        <w:rPr>
          <w:ins w:id="92" w:author="Daria Shipilina" w:date="2022-11-15T13:33:00Z"/>
          <w:rFonts w:ascii="Times New Roman" w:eastAsia="Times New Roman" w:hAnsi="Times New Roman" w:cs="Times New Roman"/>
          <w:sz w:val="24"/>
          <w:szCs w:val="24"/>
        </w:rPr>
      </w:pPr>
      <w:commentRangeStart w:id="93"/>
      <w:del w:id="94" w:author="Daria Shipilina" w:date="2022-11-15T13:31:00Z">
        <w:r w:rsidDel="005149C6">
          <w:rPr>
            <w:rFonts w:ascii="Times New Roman" w:eastAsia="Times New Roman" w:hAnsi="Times New Roman" w:cs="Times New Roman"/>
            <w:sz w:val="24"/>
            <w:szCs w:val="24"/>
          </w:rPr>
          <w:delText xml:space="preserve">The mathematics notebook used to generate supplement 1 is available on dryad under the accession number xxxx. </w:delText>
        </w:r>
      </w:del>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i/>
          <w:sz w:val="24"/>
          <w:szCs w:val="24"/>
        </w:rPr>
        <w:t>Heliconius</w:t>
      </w:r>
      <w:proofErr w:type="spellEnd"/>
      <w:r>
        <w:rPr>
          <w:rFonts w:ascii="Times New Roman" w:eastAsia="Times New Roman" w:hAnsi="Times New Roman" w:cs="Times New Roman"/>
          <w:sz w:val="24"/>
          <w:szCs w:val="24"/>
        </w:rPr>
        <w:t xml:space="preserve"> </w:t>
      </w:r>
      <w:ins w:id="95" w:author="Daria Shipilina" w:date="2022-11-15T13:29:00Z">
        <w:r w:rsidR="005149C6">
          <w:rPr>
            <w:rFonts w:ascii="Times New Roman" w:eastAsia="Times New Roman" w:hAnsi="Times New Roman" w:cs="Times New Roman"/>
            <w:sz w:val="24"/>
            <w:szCs w:val="24"/>
          </w:rPr>
          <w:t>s</w:t>
        </w:r>
      </w:ins>
      <w:del w:id="96" w:author="Daria Shipilina" w:date="2022-11-15T13:29:00Z">
        <w:r w:rsidDel="005149C6">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equence data </w:t>
      </w:r>
      <w:ins w:id="97" w:author="Daria Shipilina" w:date="2022-11-15T13:31:00Z">
        <w:r w:rsidR="005149C6">
          <w:rPr>
            <w:rFonts w:ascii="Times New Roman" w:eastAsia="Times New Roman" w:hAnsi="Times New Roman" w:cs="Times New Roman"/>
            <w:sz w:val="24"/>
            <w:szCs w:val="24"/>
          </w:rPr>
          <w:t xml:space="preserve">used in this paper </w:t>
        </w:r>
      </w:ins>
      <w:del w:id="98" w:author="Daria Shipilina" w:date="2022-11-15T13:29:00Z">
        <w:r w:rsidDel="005149C6">
          <w:rPr>
            <w:rFonts w:ascii="Times New Roman" w:eastAsia="Times New Roman" w:hAnsi="Times New Roman" w:cs="Times New Roman"/>
            <w:sz w:val="24"/>
            <w:szCs w:val="24"/>
          </w:rPr>
          <w:delText xml:space="preserve">was </w:delText>
        </w:r>
      </w:del>
      <w:ins w:id="99" w:author="Daria Shipilina" w:date="2022-11-15T13:29:00Z">
        <w:r w:rsidR="005149C6">
          <w:rPr>
            <w:rFonts w:ascii="Times New Roman" w:eastAsia="Times New Roman" w:hAnsi="Times New Roman" w:cs="Times New Roman"/>
            <w:sz w:val="24"/>
            <w:szCs w:val="24"/>
          </w:rPr>
          <w:t xml:space="preserve">is associated </w:t>
        </w:r>
      </w:ins>
      <w:ins w:id="100" w:author="Daria Shipilina" w:date="2022-11-15T13:32:00Z">
        <w:r w:rsidR="005149C6">
          <w:rPr>
            <w:rFonts w:ascii="Times New Roman" w:eastAsia="Times New Roman" w:hAnsi="Times New Roman" w:cs="Times New Roman"/>
            <w:sz w:val="24"/>
            <w:szCs w:val="24"/>
          </w:rPr>
          <w:t xml:space="preserve">with </w:t>
        </w:r>
        <w:r w:rsidR="005149C6">
          <w:rPr>
            <w:rFonts w:ascii="Times New Roman" w:eastAsia="Times New Roman" w:hAnsi="Times New Roman" w:cs="Times New Roman"/>
            <w:sz w:val="24"/>
            <w:szCs w:val="24"/>
          </w:rPr>
          <w:t>Meier</w:t>
        </w:r>
        <w:r w:rsidR="005149C6">
          <w:rPr>
            <w:rFonts w:ascii="Times New Roman" w:eastAsia="Times New Roman" w:hAnsi="Times New Roman" w:cs="Times New Roman"/>
            <w:sz w:val="24"/>
            <w:szCs w:val="24"/>
          </w:rPr>
          <w:t xml:space="preserve"> et al. 2021</w:t>
        </w:r>
      </w:ins>
      <w:ins w:id="101" w:author="Daria Shipilina" w:date="2022-11-15T13:33:00Z">
        <w:r w:rsidR="005149C6">
          <w:rPr>
            <w:rFonts w:ascii="Times New Roman" w:eastAsia="Times New Roman" w:hAnsi="Times New Roman" w:cs="Times New Roman"/>
            <w:sz w:val="24"/>
            <w:szCs w:val="24"/>
          </w:rPr>
          <w:t xml:space="preserve"> and was </w:t>
        </w:r>
      </w:ins>
      <w:r>
        <w:rPr>
          <w:rFonts w:ascii="Times New Roman" w:eastAsia="Times New Roman" w:hAnsi="Times New Roman" w:cs="Times New Roman"/>
          <w:sz w:val="24"/>
          <w:szCs w:val="24"/>
        </w:rPr>
        <w:t xml:space="preserve">previously deposited at the National Center for Biotechnology Information Sequence Read Archive under the </w:t>
      </w:r>
      <w:proofErr w:type="spellStart"/>
      <w:r>
        <w:rPr>
          <w:rFonts w:ascii="Times New Roman" w:eastAsia="Times New Roman" w:hAnsi="Times New Roman" w:cs="Times New Roman"/>
          <w:sz w:val="24"/>
          <w:szCs w:val="24"/>
        </w:rPr>
        <w:t>BioProj</w:t>
      </w:r>
      <w:r>
        <w:rPr>
          <w:rFonts w:ascii="Times New Roman" w:eastAsia="Times New Roman" w:hAnsi="Times New Roman" w:cs="Times New Roman"/>
          <w:sz w:val="24"/>
          <w:szCs w:val="24"/>
        </w:rPr>
        <w:t>ect</w:t>
      </w:r>
      <w:proofErr w:type="spellEnd"/>
      <w:r>
        <w:rPr>
          <w:rFonts w:ascii="Times New Roman" w:eastAsia="Times New Roman" w:hAnsi="Times New Roman" w:cs="Times New Roman"/>
          <w:sz w:val="24"/>
          <w:szCs w:val="24"/>
        </w:rPr>
        <w:t xml:space="preserve"> accession number PRJNA670070.</w:t>
      </w:r>
      <w:commentRangeEnd w:id="93"/>
      <w:r>
        <w:commentReference w:id="93"/>
      </w:r>
    </w:p>
    <w:p w14:paraId="1C1FFB2C" w14:textId="77777777" w:rsidR="005149C6" w:rsidDel="00BD3D0D" w:rsidRDefault="005149C6">
      <w:pPr>
        <w:spacing w:line="360" w:lineRule="auto"/>
        <w:rPr>
          <w:del w:id="102" w:author="Daria Shipilina" w:date="2022-11-15T13:38:00Z"/>
          <w:rFonts w:ascii="Times New Roman" w:eastAsia="Times New Roman" w:hAnsi="Times New Roman" w:cs="Times New Roman"/>
          <w:sz w:val="24"/>
          <w:szCs w:val="24"/>
        </w:rPr>
      </w:pPr>
    </w:p>
    <w:p w14:paraId="11F37A2A" w14:textId="77777777" w:rsidR="009F3CA3" w:rsidDel="00BD3D0D" w:rsidRDefault="00F940D9">
      <w:pPr>
        <w:spacing w:line="360" w:lineRule="auto"/>
        <w:rPr>
          <w:del w:id="103" w:author="Daria Shipilina" w:date="2022-11-15T13:39:00Z"/>
          <w:rFonts w:ascii="Times New Roman" w:eastAsia="Times New Roman" w:hAnsi="Times New Roman" w:cs="Times New Roman"/>
          <w:b/>
          <w:color w:val="1C1D1E"/>
          <w:sz w:val="24"/>
          <w:szCs w:val="24"/>
        </w:rPr>
      </w:pPr>
      <w:del w:id="104" w:author="Daria Shipilina" w:date="2022-11-15T13:38:00Z">
        <w:r w:rsidDel="00BD3D0D">
          <w:rPr>
            <w:rFonts w:ascii="Times New Roman" w:eastAsia="Times New Roman" w:hAnsi="Times New Roman" w:cs="Times New Roman"/>
            <w:b/>
            <w:color w:val="1C1D1E"/>
            <w:sz w:val="24"/>
            <w:szCs w:val="24"/>
          </w:rPr>
          <w:delText xml:space="preserve"> </w:delText>
        </w:r>
      </w:del>
    </w:p>
    <w:p w14:paraId="44A2530E" w14:textId="77777777" w:rsidR="009F3CA3" w:rsidDel="00BD3D0D" w:rsidRDefault="00F940D9">
      <w:pPr>
        <w:spacing w:line="360" w:lineRule="auto"/>
        <w:rPr>
          <w:del w:id="105" w:author="Daria Shipilina" w:date="2022-11-15T13:39:00Z"/>
          <w:rFonts w:ascii="Times New Roman" w:eastAsia="Times New Roman" w:hAnsi="Times New Roman" w:cs="Times New Roman"/>
          <w:b/>
          <w:color w:val="1C1D1E"/>
          <w:sz w:val="24"/>
          <w:szCs w:val="24"/>
        </w:rPr>
      </w:pPr>
      <w:del w:id="106" w:author="Daria Shipilina" w:date="2022-11-15T13:39:00Z">
        <w:r w:rsidDel="00BD3D0D">
          <w:rPr>
            <w:rFonts w:ascii="Times New Roman" w:eastAsia="Times New Roman" w:hAnsi="Times New Roman" w:cs="Times New Roman"/>
            <w:b/>
            <w:color w:val="1C1D1E"/>
            <w:sz w:val="24"/>
            <w:szCs w:val="24"/>
          </w:rPr>
          <w:delText>Benefit-Sharing Statement</w:delText>
        </w:r>
      </w:del>
    </w:p>
    <w:p w14:paraId="225929F6" w14:textId="77777777" w:rsidR="009F3CA3" w:rsidDel="00BD3D0D" w:rsidRDefault="00F940D9">
      <w:pPr>
        <w:spacing w:line="360" w:lineRule="auto"/>
        <w:rPr>
          <w:del w:id="107" w:author="Daria Shipilina" w:date="2022-11-15T13:39:00Z"/>
          <w:rFonts w:ascii="Times New Roman" w:eastAsia="Times New Roman" w:hAnsi="Times New Roman" w:cs="Times New Roman"/>
          <w:color w:val="1C1D1E"/>
          <w:sz w:val="24"/>
          <w:szCs w:val="24"/>
          <w:highlight w:val="white"/>
        </w:rPr>
      </w:pPr>
      <w:del w:id="108" w:author="Daria Shipilina" w:date="2022-11-15T13:39:00Z">
        <w:r w:rsidDel="00BD3D0D">
          <w:rPr>
            <w:rFonts w:ascii="Times New Roman" w:eastAsia="Times New Roman" w:hAnsi="Times New Roman" w:cs="Times New Roman"/>
            <w:color w:val="1C1D1E"/>
            <w:sz w:val="24"/>
            <w:szCs w:val="24"/>
            <w:highlight w:val="white"/>
          </w:rPr>
          <w:delText>Benefits Generated: Benefits from this research accrue from the sharing of our simulation code as described above.</w:delText>
        </w:r>
      </w:del>
    </w:p>
    <w:p w14:paraId="51AB8F18" w14:textId="77777777" w:rsidR="009F3CA3" w:rsidRDefault="00F940D9">
      <w:pPr>
        <w:spacing w:line="360" w:lineRule="auto"/>
        <w:rPr>
          <w:rFonts w:ascii="Times New Roman" w:eastAsia="Times New Roman" w:hAnsi="Times New Roman" w:cs="Times New Roman"/>
          <w:b/>
          <w:color w:val="1C1D1E"/>
          <w:sz w:val="24"/>
          <w:szCs w:val="24"/>
        </w:rPr>
      </w:pPr>
      <w:del w:id="109" w:author="Daria Shipilina" w:date="2022-11-15T13:39:00Z">
        <w:r w:rsidDel="00BD3D0D">
          <w:rPr>
            <w:rFonts w:ascii="Times New Roman" w:eastAsia="Times New Roman" w:hAnsi="Times New Roman" w:cs="Times New Roman"/>
            <w:b/>
            <w:color w:val="1C1D1E"/>
            <w:sz w:val="24"/>
            <w:szCs w:val="24"/>
          </w:rPr>
          <w:delText xml:space="preserve"> </w:delText>
        </w:r>
      </w:del>
    </w:p>
    <w:p w14:paraId="3D9D658F" w14:textId="77777777" w:rsidR="009F3CA3" w:rsidRDefault="00F940D9">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110" w:name="_6altv2sdc0r7" w:colFirst="0" w:colLast="0"/>
      <w:bookmarkEnd w:id="110"/>
      <w:r>
        <w:rPr>
          <w:rFonts w:ascii="Times New Roman" w:eastAsia="Times New Roman" w:hAnsi="Times New Roman" w:cs="Times New Roman"/>
          <w:b/>
          <w:color w:val="000000"/>
          <w:sz w:val="24"/>
          <w:szCs w:val="24"/>
        </w:rPr>
        <w:t>Author Contributions</w:t>
      </w:r>
    </w:p>
    <w:p w14:paraId="5A4DF09F" w14:textId="77777777" w:rsidR="009F3CA3" w:rsidRDefault="00F940D9">
      <w:pPr>
        <w:spacing w:line="360" w:lineRule="auto"/>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t>All authors conceived the ideas and contributed to the writing of the manuscript. NHB conducted the simulations and AP implemented practical example.</w:t>
      </w:r>
    </w:p>
    <w:p w14:paraId="7B14DD26"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74EF64" w14:textId="77777777" w:rsidR="009F3CA3" w:rsidRDefault="00F940D9">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captions</w:t>
      </w:r>
    </w:p>
    <w:p w14:paraId="2310C172"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 Block-like patterns in empirical data.</w:t>
      </w:r>
      <w:r>
        <w:rPr>
          <w:rFonts w:ascii="Times New Roman" w:eastAsia="Times New Roman" w:hAnsi="Times New Roman" w:cs="Times New Roman"/>
          <w:sz w:val="24"/>
          <w:szCs w:val="24"/>
        </w:rPr>
        <w:t xml:space="preserve"> (A) Block-like patterns in phased DNA s</w:t>
      </w:r>
      <w:r>
        <w:rPr>
          <w:rFonts w:ascii="Times New Roman" w:eastAsia="Times New Roman" w:hAnsi="Times New Roman" w:cs="Times New Roman"/>
          <w:sz w:val="24"/>
          <w:szCs w:val="24"/>
        </w:rPr>
        <w:t xml:space="preserve">equences from </w:t>
      </w:r>
      <w:r>
        <w:rPr>
          <w:rFonts w:ascii="Times New Roman" w:eastAsia="Times New Roman" w:hAnsi="Times New Roman" w:cs="Times New Roman"/>
          <w:i/>
          <w:sz w:val="24"/>
          <w:szCs w:val="24"/>
        </w:rPr>
        <w:t>Mimulus auranticus</w:t>
      </w:r>
      <w:r>
        <w:rPr>
          <w:rFonts w:ascii="Times New Roman" w:eastAsia="Times New Roman" w:hAnsi="Times New Roman" w:cs="Times New Roman"/>
          <w:sz w:val="24"/>
          <w:szCs w:val="24"/>
        </w:rPr>
        <w:t xml:space="preserve"> within the gene </w:t>
      </w:r>
      <w:r>
        <w:rPr>
          <w:rFonts w:ascii="Times New Roman" w:eastAsia="Times New Roman" w:hAnsi="Times New Roman" w:cs="Times New Roman"/>
          <w:i/>
          <w:sz w:val="24"/>
          <w:szCs w:val="24"/>
        </w:rPr>
        <w:t>MaMyb2</w:t>
      </w:r>
      <w:r>
        <w:rPr>
          <w:rFonts w:ascii="Times New Roman" w:eastAsia="Times New Roman" w:hAnsi="Times New Roman" w:cs="Times New Roman"/>
          <w:sz w:val="24"/>
          <w:szCs w:val="24"/>
        </w:rPr>
        <w:t xml:space="preserve"> (Stankowski &amp; </w:t>
      </w:r>
      <w:proofErr w:type="spellStart"/>
      <w:r>
        <w:rPr>
          <w:rFonts w:ascii="Times New Roman" w:eastAsia="Times New Roman" w:hAnsi="Times New Roman" w:cs="Times New Roman"/>
          <w:sz w:val="24"/>
          <w:szCs w:val="24"/>
        </w:rPr>
        <w:t>Streisfeld</w:t>
      </w:r>
      <w:proofErr w:type="spellEnd"/>
      <w:r>
        <w:rPr>
          <w:rFonts w:ascii="Times New Roman" w:eastAsia="Times New Roman" w:hAnsi="Times New Roman" w:cs="Times New Roman"/>
          <w:sz w:val="24"/>
          <w:szCs w:val="24"/>
        </w:rPr>
        <w:t xml:space="preserve">, 2015). Rows show 24 individual haplotypes. Each column is a site with yellow and blue squares representing ancestral and derived sites, respectively. (B) An </w:t>
      </w:r>
      <w:proofErr w:type="spellStart"/>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st</w:t>
      </w:r>
      <w:proofErr w:type="spellEnd"/>
      <w:r>
        <w:rPr>
          <w:rFonts w:ascii="Times New Roman" w:eastAsia="Times New Roman" w:hAnsi="Times New Roman" w:cs="Times New Roman"/>
          <w:sz w:val="24"/>
          <w:szCs w:val="24"/>
        </w:rPr>
        <w:t xml:space="preserve"> scan across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z w:val="24"/>
          <w:szCs w:val="24"/>
        </w:rPr>
        <w:t>eli</w:t>
      </w:r>
      <w:del w:id="111" w:author="Daria Shipilina" w:date="2022-11-09T09:26:00Z">
        <w:r>
          <w:rPr>
            <w:rFonts w:ascii="Times New Roman" w:eastAsia="Times New Roman" w:hAnsi="Times New Roman" w:cs="Times New Roman"/>
            <w:i/>
            <w:sz w:val="24"/>
            <w:szCs w:val="24"/>
          </w:rPr>
          <w:delText>l</w:delText>
        </w:r>
      </w:del>
      <w:r>
        <w:rPr>
          <w:rFonts w:ascii="Times New Roman" w:eastAsia="Times New Roman" w:hAnsi="Times New Roman" w:cs="Times New Roman"/>
          <w:i/>
          <w:sz w:val="24"/>
          <w:szCs w:val="24"/>
        </w:rPr>
        <w:t>conius</w:t>
      </w:r>
      <w:proofErr w:type="spellEnd"/>
      <w:r>
        <w:rPr>
          <w:rFonts w:ascii="Times New Roman" w:eastAsia="Times New Roman" w:hAnsi="Times New Roman" w:cs="Times New Roman"/>
          <w:sz w:val="24"/>
          <w:szCs w:val="24"/>
        </w:rPr>
        <w:t xml:space="preserve"> chromosome 2 reveals a large plateau of differentiation on chromosome 2 between races of </w:t>
      </w:r>
      <w:r>
        <w:rPr>
          <w:rFonts w:ascii="Times New Roman" w:eastAsia="Times New Roman" w:hAnsi="Times New Roman" w:cs="Times New Roman"/>
          <w:i/>
          <w:sz w:val="24"/>
          <w:szCs w:val="24"/>
        </w:rPr>
        <w:t xml:space="preserve">H. </w:t>
      </w:r>
      <w:proofErr w:type="spellStart"/>
      <w:r>
        <w:rPr>
          <w:rFonts w:ascii="Times New Roman" w:eastAsia="Times New Roman" w:hAnsi="Times New Roman" w:cs="Times New Roman"/>
          <w:i/>
          <w:sz w:val="24"/>
          <w:szCs w:val="24"/>
        </w:rPr>
        <w:t>erato</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(Meier et al., 2021). This large block-like pattern coincides with a chromosomal inversion, the boundaries of which are illustrated by the dashed l</w:t>
      </w:r>
      <w:r>
        <w:rPr>
          <w:rFonts w:ascii="Times New Roman" w:eastAsia="Times New Roman" w:hAnsi="Times New Roman" w:cs="Times New Roman"/>
          <w:sz w:val="24"/>
          <w:szCs w:val="24"/>
        </w:rPr>
        <w:t>ine.</w:t>
      </w:r>
    </w:p>
    <w:p w14:paraId="54D9FE64"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012336"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Haplotype blocks defined through identity by descent (IBD).</w:t>
      </w:r>
      <w:r>
        <w:rPr>
          <w:rFonts w:ascii="Times New Roman" w:eastAsia="Times New Roman" w:hAnsi="Times New Roman" w:cs="Times New Roman"/>
          <w:sz w:val="24"/>
          <w:szCs w:val="24"/>
        </w:rPr>
        <w:t xml:space="preserve"> Panels A and B show the same 11 hypothetical DNA sequences depicted as horizontal lines. The trees on the left and </w:t>
      </w:r>
      <w:r>
        <w:rPr>
          <w:rFonts w:ascii="Times New Roman" w:eastAsia="Times New Roman" w:hAnsi="Times New Roman" w:cs="Times New Roman"/>
          <w:sz w:val="24"/>
          <w:szCs w:val="24"/>
        </w:rPr>
        <w:lastRenderedPageBreak/>
        <w:t>right sides show the genealogy for the set of sequences on eithe</w:t>
      </w:r>
      <w:r>
        <w:rPr>
          <w:rFonts w:ascii="Times New Roman" w:eastAsia="Times New Roman" w:hAnsi="Times New Roman" w:cs="Times New Roman"/>
          <w:sz w:val="24"/>
          <w:szCs w:val="24"/>
        </w:rPr>
        <w:t xml:space="preserve">r side of a recombination event (indicated by the vertical black line); the light grey branch in both trees shows how the effect of recombination changes the structure of </w:t>
      </w:r>
      <w:del w:id="112" w:author="Daria Shipilina" w:date="2022-10-18T13:16:00Z">
        <w:r>
          <w:rPr>
            <w:rFonts w:ascii="Times New Roman" w:eastAsia="Times New Roman" w:hAnsi="Times New Roman" w:cs="Times New Roman"/>
            <w:sz w:val="24"/>
            <w:szCs w:val="24"/>
          </w:rPr>
          <w:delText xml:space="preserve">thein </w:delText>
        </w:r>
      </w:del>
      <w:r>
        <w:rPr>
          <w:rFonts w:ascii="Times New Roman" w:eastAsia="Times New Roman" w:hAnsi="Times New Roman" w:cs="Times New Roman"/>
          <w:sz w:val="24"/>
          <w:szCs w:val="24"/>
        </w:rPr>
        <w:t>the genealogy on either side. Mutations are shown as symbols that correspond to</w:t>
      </w:r>
      <w:r>
        <w:rPr>
          <w:rFonts w:ascii="Times New Roman" w:eastAsia="Times New Roman" w:hAnsi="Times New Roman" w:cs="Times New Roman"/>
          <w:sz w:val="24"/>
          <w:szCs w:val="24"/>
        </w:rPr>
        <w:t xml:space="preserve"> the branches upon which they arose. Under the IBD definition, haplotype blocks can be defined based on DNA segments that derive from a given set of ancestors, shown here by the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sections of branch and DNA sequence. The only difference between pane</w:t>
      </w:r>
      <w:r>
        <w:rPr>
          <w:rFonts w:ascii="Times New Roman" w:eastAsia="Times New Roman" w:hAnsi="Times New Roman" w:cs="Times New Roman"/>
          <w:sz w:val="24"/>
          <w:szCs w:val="24"/>
        </w:rPr>
        <w:t>ls A and B is that these ancestors are defined at two different arbitrary time points, T</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and 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yielding different haplotype structure.</w:t>
      </w:r>
    </w:p>
    <w:p w14:paraId="28B0A323"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6F4B5C" w14:textId="77777777" w:rsidR="009F3CA3" w:rsidRDefault="00F940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 The relationship between trees (top), SNPs (middle), and haplotype blocks (bottom) in the neutral simulation</w:t>
      </w:r>
      <w:r>
        <w:rPr>
          <w:rFonts w:ascii="Times New Roman" w:eastAsia="Times New Roman" w:hAnsi="Times New Roman" w:cs="Times New Roman"/>
          <w:sz w:val="24"/>
          <w:szCs w:val="24"/>
        </w:rPr>
        <w:t xml:space="preserve"> (see main text for simulation details). The ARG has been decomposed into marginal trees (a - o) to show all of the unique topologies that</w:t>
      </w:r>
      <w:r>
        <w:rPr>
          <w:rFonts w:ascii="Times New Roman" w:eastAsia="Times New Roman" w:hAnsi="Times New Roman" w:cs="Times New Roman"/>
          <w:sz w:val="24"/>
          <w:szCs w:val="24"/>
        </w:rPr>
        <w:t xml:space="preserve"> coincide with the genomic spans shown in the central panel (also labelled a - o). The branches for each tree are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according to the 8 edges in the ARG that we chose to focus on (also labelled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vii).  (A) Two </w:t>
      </w:r>
      <w:proofErr w:type="spellStart"/>
      <w:r>
        <w:rPr>
          <w:rFonts w:ascii="Times New Roman" w:eastAsia="Times New Roman" w:hAnsi="Times New Roman" w:cs="Times New Roman"/>
          <w:sz w:val="24"/>
          <w:szCs w:val="24"/>
        </w:rPr>
        <w:t>neighbouring</w:t>
      </w:r>
      <w:proofErr w:type="spellEnd"/>
      <w:r>
        <w:rPr>
          <w:rFonts w:ascii="Times New Roman" w:eastAsia="Times New Roman" w:hAnsi="Times New Roman" w:cs="Times New Roman"/>
          <w:sz w:val="24"/>
          <w:szCs w:val="24"/>
        </w:rPr>
        <w:t xml:space="preserve"> topologies that differ o</w:t>
      </w:r>
      <w:r>
        <w:rPr>
          <w:rFonts w:ascii="Times New Roman" w:eastAsia="Times New Roman" w:hAnsi="Times New Roman" w:cs="Times New Roman"/>
          <w:sz w:val="24"/>
          <w:szCs w:val="24"/>
        </w:rPr>
        <w:t>nly slightly due to recombination. (B) An example of two trees (k</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k</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that have the same topologies but different lengths. The central panel shows 10 haploid genomes (labelled 1 – 10, top to bottom, coinciding with the tips of the trees). The SNPs tha</w:t>
      </w:r>
      <w:r>
        <w:rPr>
          <w:rFonts w:ascii="Times New Roman" w:eastAsia="Times New Roman" w:hAnsi="Times New Roman" w:cs="Times New Roman"/>
          <w:sz w:val="24"/>
          <w:szCs w:val="24"/>
        </w:rPr>
        <w:t xml:space="preserve">t arose on the 8 focal edges are indicated by the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circles. The lower panel (Blocks) shows the haplotype blocks for each edge. The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block in each panel is the focal edge, with the other 7 blocks shown in grey. The mutations shown in the cen</w:t>
      </w:r>
      <w:r>
        <w:rPr>
          <w:rFonts w:ascii="Times New Roman" w:eastAsia="Times New Roman" w:hAnsi="Times New Roman" w:cs="Times New Roman"/>
          <w:sz w:val="24"/>
          <w:szCs w:val="24"/>
        </w:rPr>
        <w:t xml:space="preserve">tral panel are projected onto each block (black circles) at the genomic location and time that they arose. They are also plotted onto the genomic position axis to make the connection with the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panel mo</w:t>
      </w:r>
      <w:ins w:id="113" w:author="Daria Shipilina" w:date="2022-11-09T09:27:00Z">
        <w:r>
          <w:rPr>
            <w:rFonts w:ascii="Times New Roman" w:eastAsia="Times New Roman" w:hAnsi="Times New Roman" w:cs="Times New Roman"/>
            <w:sz w:val="24"/>
            <w:szCs w:val="24"/>
          </w:rPr>
          <w:t>re</w:t>
        </w:r>
      </w:ins>
      <w:del w:id="114" w:author="Daria Shipilina" w:date="2022-11-09T09:27:00Z">
        <w:r>
          <w:rPr>
            <w:rFonts w:ascii="Times New Roman" w:eastAsia="Times New Roman" w:hAnsi="Times New Roman" w:cs="Times New Roman"/>
            <w:sz w:val="24"/>
            <w:szCs w:val="24"/>
          </w:rPr>
          <w:delText>de</w:delText>
        </w:r>
      </w:del>
      <w:r>
        <w:rPr>
          <w:rFonts w:ascii="Times New Roman" w:eastAsia="Times New Roman" w:hAnsi="Times New Roman" w:cs="Times New Roman"/>
          <w:sz w:val="24"/>
          <w:szCs w:val="24"/>
        </w:rPr>
        <w:t xml:space="preserve"> explicit. Similarly, the numbers at the bott</w:t>
      </w:r>
      <w:r>
        <w:rPr>
          <w:rFonts w:ascii="Times New Roman" w:eastAsia="Times New Roman" w:hAnsi="Times New Roman" w:cs="Times New Roman"/>
          <w:sz w:val="24"/>
          <w:szCs w:val="24"/>
        </w:rPr>
        <w:t>om right corner indicate which DNA sequences the mutations are associated with. (C &amp; D) Examples of regions of blocks that, by chance, are not revealed by mutations arising on the corresponding edge. (E &amp; F) Examples of nested haplotype blocks, where the a</w:t>
      </w:r>
      <w:r>
        <w:rPr>
          <w:rFonts w:ascii="Times New Roman" w:eastAsia="Times New Roman" w:hAnsi="Times New Roman" w:cs="Times New Roman"/>
          <w:sz w:val="24"/>
          <w:szCs w:val="24"/>
        </w:rPr>
        <w:t xml:space="preserve">ncestral block is highlighted with a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outline.</w:t>
      </w:r>
    </w:p>
    <w:p w14:paraId="17AAD381" w14:textId="77777777" w:rsidR="009F3CA3" w:rsidRDefault="00F940D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F80AF7E" w14:textId="77777777" w:rsidR="009F3CA3" w:rsidRDefault="00F940D9">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Figure 4. </w:t>
      </w:r>
      <w:r>
        <w:rPr>
          <w:rFonts w:ascii="Times New Roman" w:eastAsia="Times New Roman" w:hAnsi="Times New Roman" w:cs="Times New Roman"/>
          <w:b/>
          <w:sz w:val="24"/>
          <w:szCs w:val="24"/>
          <w:highlight w:val="white"/>
        </w:rPr>
        <w:t>The effects of a recent selective sweep on linked genealogies.</w:t>
      </w:r>
      <w:r>
        <w:rPr>
          <w:rFonts w:ascii="Times New Roman" w:eastAsia="Times New Roman" w:hAnsi="Times New Roman" w:cs="Times New Roman"/>
          <w:sz w:val="24"/>
          <w:szCs w:val="24"/>
          <w:highlight w:val="white"/>
        </w:rPr>
        <w:t xml:space="preserve"> (A) A mutation with advantage 10% arose in a population of 400 haploid individuals, and swept to fixation in 110 generations, </w:t>
      </w:r>
      <w:r>
        <w:rPr>
          <w:rFonts w:ascii="Times New Roman" w:eastAsia="Times New Roman" w:hAnsi="Times New Roman" w:cs="Times New Roman"/>
          <w:sz w:val="24"/>
          <w:szCs w:val="24"/>
          <w:highlight w:val="white"/>
        </w:rPr>
        <w:t>at which time 20 genomes were sampled; 20cM of the genome is followed back in time, with the selected locus at the left.; dashed lines (T</w:t>
      </w:r>
      <w:r>
        <w:rPr>
          <w:rFonts w:ascii="Times New Roman" w:eastAsia="Times New Roman" w:hAnsi="Times New Roman" w:cs="Times New Roman"/>
          <w:sz w:val="24"/>
          <w:szCs w:val="24"/>
          <w:highlight w:val="white"/>
          <w:vertAlign w:val="subscript"/>
        </w:rPr>
        <w:t>1</w:t>
      </w:r>
      <w:r>
        <w:rPr>
          <w:rFonts w:ascii="Times New Roman" w:eastAsia="Times New Roman" w:hAnsi="Times New Roman" w:cs="Times New Roman"/>
          <w:sz w:val="24"/>
          <w:szCs w:val="24"/>
          <w:highlight w:val="white"/>
        </w:rPr>
        <w:t xml:space="preserve"> - T</w:t>
      </w:r>
      <w:r>
        <w:rPr>
          <w:rFonts w:ascii="Times New Roman" w:eastAsia="Times New Roman" w:hAnsi="Times New Roman" w:cs="Times New Roman"/>
          <w:sz w:val="24"/>
          <w:szCs w:val="24"/>
          <w:highlight w:val="white"/>
          <w:vertAlign w:val="subscript"/>
        </w:rPr>
        <w:t>4</w:t>
      </w:r>
      <w:r>
        <w:rPr>
          <w:rFonts w:ascii="Times New Roman" w:eastAsia="Times New Roman" w:hAnsi="Times New Roman" w:cs="Times New Roman"/>
          <w:sz w:val="24"/>
          <w:szCs w:val="24"/>
          <w:highlight w:val="white"/>
        </w:rPr>
        <w:t xml:space="preserve">) show times when the </w:t>
      </w:r>
      <w:proofErr w:type="spellStart"/>
      <w:r>
        <w:rPr>
          <w:rFonts w:ascii="Times New Roman" w:eastAsia="Times New Roman" w:hAnsi="Times New Roman" w:cs="Times New Roman"/>
          <w:sz w:val="24"/>
          <w:szCs w:val="24"/>
          <w:highlight w:val="white"/>
        </w:rPr>
        <w:t>favoured</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lastRenderedPageBreak/>
        <w:t>allele was in 1 copy, at 10%, at 50%, and at 90% (110, 53, 38, 22 generations back</w:t>
      </w:r>
      <w:r>
        <w:rPr>
          <w:rFonts w:ascii="Times New Roman" w:eastAsia="Times New Roman" w:hAnsi="Times New Roman" w:cs="Times New Roman"/>
          <w:sz w:val="24"/>
          <w:szCs w:val="24"/>
          <w:highlight w:val="white"/>
        </w:rPr>
        <w:t xml:space="preserve">). (B) shows genealogies at positions 0, 1.3cM, 5.3cM, and 20 </w:t>
      </w:r>
      <w:proofErr w:type="spellStart"/>
      <w:r>
        <w:rPr>
          <w:rFonts w:ascii="Times New Roman" w:eastAsia="Times New Roman" w:hAnsi="Times New Roman" w:cs="Times New Roman"/>
          <w:sz w:val="24"/>
          <w:szCs w:val="24"/>
          <w:highlight w:val="white"/>
        </w:rPr>
        <w:t>cM</w:t>
      </w:r>
      <w:proofErr w:type="spellEnd"/>
      <w:r>
        <w:rPr>
          <w:rFonts w:ascii="Times New Roman" w:eastAsia="Times New Roman" w:hAnsi="Times New Roman" w:cs="Times New Roman"/>
          <w:sz w:val="24"/>
          <w:szCs w:val="24"/>
          <w:highlight w:val="white"/>
        </w:rPr>
        <w:t xml:space="preserve">, branches are </w:t>
      </w:r>
      <w:proofErr w:type="spellStart"/>
      <w:r>
        <w:rPr>
          <w:rFonts w:ascii="Times New Roman" w:eastAsia="Times New Roman" w:hAnsi="Times New Roman" w:cs="Times New Roman"/>
          <w:sz w:val="24"/>
          <w:szCs w:val="24"/>
          <w:highlight w:val="white"/>
        </w:rPr>
        <w:t>coloured</w:t>
      </w:r>
      <w:proofErr w:type="spellEnd"/>
      <w:r>
        <w:rPr>
          <w:rFonts w:ascii="Times New Roman" w:eastAsia="Times New Roman" w:hAnsi="Times New Roman" w:cs="Times New Roman"/>
          <w:sz w:val="24"/>
          <w:szCs w:val="24"/>
          <w:highlight w:val="white"/>
        </w:rPr>
        <w:t xml:space="preserve"> in red when on the fitter background, and black when on the ancestral background. Thus, changes in </w:t>
      </w:r>
      <w:proofErr w:type="spellStart"/>
      <w:r>
        <w:rPr>
          <w:rFonts w:ascii="Times New Roman" w:eastAsia="Times New Roman" w:hAnsi="Times New Roman" w:cs="Times New Roman"/>
          <w:sz w:val="24"/>
          <w:szCs w:val="24"/>
          <w:highlight w:val="white"/>
        </w:rPr>
        <w:t>colour</w:t>
      </w:r>
      <w:proofErr w:type="spellEnd"/>
      <w:r>
        <w:rPr>
          <w:rFonts w:ascii="Times New Roman" w:eastAsia="Times New Roman" w:hAnsi="Times New Roman" w:cs="Times New Roman"/>
          <w:sz w:val="24"/>
          <w:szCs w:val="24"/>
          <w:highlight w:val="white"/>
        </w:rPr>
        <w:t xml:space="preserve"> show recombination events that change the genomic background. </w:t>
      </w:r>
      <w:r>
        <w:rPr>
          <w:rFonts w:ascii="Times New Roman" w:eastAsia="Times New Roman" w:hAnsi="Times New Roman" w:cs="Times New Roman"/>
          <w:sz w:val="24"/>
          <w:szCs w:val="24"/>
          <w:highlight w:val="white"/>
        </w:rPr>
        <w:t>Note that such events are unlikely when the allele is near fixation (i.e., at the base of the tree, below the lower dashed line), and conversely, become common whilst the allele is rare, simply because it will almost always meet with the opposite backgroun</w:t>
      </w:r>
      <w:r>
        <w:rPr>
          <w:rFonts w:ascii="Times New Roman" w:eastAsia="Times New Roman" w:hAnsi="Times New Roman" w:cs="Times New Roman"/>
          <w:sz w:val="24"/>
          <w:szCs w:val="24"/>
          <w:highlight w:val="white"/>
        </w:rPr>
        <w:t xml:space="preserve">d. Before the mutation occurs (i.e., above the upper dashed line) lineages must either trace back to that mutation (top left) or recombine out into the ancestral background; thus, all lineages must appear black above the upper dashed line (110 generations </w:t>
      </w:r>
      <w:r>
        <w:rPr>
          <w:rFonts w:ascii="Times New Roman" w:eastAsia="Times New Roman" w:hAnsi="Times New Roman" w:cs="Times New Roman"/>
          <w:sz w:val="24"/>
          <w:szCs w:val="24"/>
          <w:highlight w:val="white"/>
        </w:rPr>
        <w:t>back). Note that the disjunct branches in trees 2 - 4 all coalesce further back in time, but only 200 generations are shown for visibility. (C) shows SNPs along the 20 sampled genomes. The 9 of the most substantial branches are shown. (These have more than</w:t>
      </w:r>
      <w:r>
        <w:rPr>
          <w:rFonts w:ascii="Times New Roman" w:eastAsia="Times New Roman" w:hAnsi="Times New Roman" w:cs="Times New Roman"/>
          <w:sz w:val="24"/>
          <w:szCs w:val="24"/>
          <w:highlight w:val="white"/>
        </w:rPr>
        <w:t xml:space="preserve"> 8 descendants, formed by coalescence more recently than the sweeping mutation, and have areas &gt;0.5). The red block at the left shows the region linked to the selected locus, which coalesces in a single common ancestor 69 generations back, just after the s</w:t>
      </w:r>
      <w:r>
        <w:rPr>
          <w:rFonts w:ascii="Times New Roman" w:eastAsia="Times New Roman" w:hAnsi="Times New Roman" w:cs="Times New Roman"/>
          <w:sz w:val="24"/>
          <w:szCs w:val="24"/>
          <w:highlight w:val="white"/>
        </w:rPr>
        <w:t>weeping mutation arose. Grey dots show those SNPs that are not on these 9 highlighted branches. (D) shows the time back to the most recent common ancestry (TMRCA) along the genome, on a log scale. The bold line shows the example simulated above, whilst the</w:t>
      </w:r>
      <w:r>
        <w:rPr>
          <w:rFonts w:ascii="Times New Roman" w:eastAsia="Times New Roman" w:hAnsi="Times New Roman" w:cs="Times New Roman"/>
          <w:sz w:val="24"/>
          <w:szCs w:val="24"/>
          <w:highlight w:val="white"/>
        </w:rPr>
        <w:t xml:space="preserve"> three grey lines show replicates, generated conditional on the same sweep; the break in the line shows an area where the TMRCA extends further back than the extent of the y-axis. The dashed line across the plot corresponds to T</w:t>
      </w:r>
      <w:r>
        <w:rPr>
          <w:rFonts w:ascii="Times New Roman" w:eastAsia="Times New Roman" w:hAnsi="Times New Roman" w:cs="Times New Roman"/>
          <w:sz w:val="24"/>
          <w:szCs w:val="24"/>
          <w:highlight w:val="white"/>
          <w:vertAlign w:val="subscript"/>
        </w:rPr>
        <w:t>1</w:t>
      </w:r>
      <w:r>
        <w:rPr>
          <w:rFonts w:ascii="Times New Roman" w:eastAsia="Times New Roman" w:hAnsi="Times New Roman" w:cs="Times New Roman"/>
          <w:sz w:val="24"/>
          <w:szCs w:val="24"/>
          <w:highlight w:val="white"/>
        </w:rPr>
        <w:t xml:space="preserve"> in panel A. </w:t>
      </w:r>
    </w:p>
    <w:p w14:paraId="56D92E05" w14:textId="77777777" w:rsidR="009F3CA3" w:rsidRDefault="00F940D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4C746F6"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5: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rPr>
        <w:t>isualisation</w:t>
      </w:r>
      <w:proofErr w:type="spellEnd"/>
      <w:r>
        <w:rPr>
          <w:rFonts w:ascii="Times New Roman" w:eastAsia="Times New Roman" w:hAnsi="Times New Roman" w:cs="Times New Roman"/>
          <w:sz w:val="24"/>
          <w:szCs w:val="24"/>
        </w:rPr>
        <w:t xml:space="preserve"> of haplotype blocks based on application of </w:t>
      </w:r>
      <w:proofErr w:type="spellStart"/>
      <w:r>
        <w:rPr>
          <w:rFonts w:ascii="Times New Roman" w:eastAsia="Times New Roman" w:hAnsi="Times New Roman" w:cs="Times New Roman"/>
          <w:sz w:val="24"/>
          <w:szCs w:val="24"/>
        </w:rPr>
        <w:t>ARGweaver</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i/>
          <w:sz w:val="24"/>
          <w:szCs w:val="24"/>
        </w:rPr>
        <w:t>optix</w:t>
      </w:r>
      <w:proofErr w:type="spellEnd"/>
      <w:r>
        <w:rPr>
          <w:rFonts w:ascii="Times New Roman" w:eastAsia="Times New Roman" w:hAnsi="Times New Roman" w:cs="Times New Roman"/>
          <w:sz w:val="24"/>
          <w:szCs w:val="24"/>
        </w:rPr>
        <w:t xml:space="preserve"> region of </w:t>
      </w:r>
      <w:proofErr w:type="spellStart"/>
      <w:r>
        <w:rPr>
          <w:rFonts w:ascii="Times New Roman" w:eastAsia="Times New Roman" w:hAnsi="Times New Roman" w:cs="Times New Roman"/>
          <w:i/>
          <w:sz w:val="24"/>
          <w:szCs w:val="24"/>
        </w:rPr>
        <w:t>Helconius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erato</w:t>
      </w:r>
      <w:r>
        <w:rPr>
          <w:rFonts w:ascii="Times New Roman" w:eastAsia="Times New Roman" w:hAnsi="Times New Roman" w:cs="Times New Roman"/>
          <w:sz w:val="24"/>
          <w:szCs w:val="24"/>
        </w:rPr>
        <w:t>butterflies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2n</w:t>
      </w:r>
      <w:r>
        <w:rPr>
          <w:rFonts w:ascii="Times New Roman" w:eastAsia="Times New Roman" w:hAnsi="Times New Roman" w:cs="Times New Roman"/>
          <w:sz w:val="24"/>
          <w:szCs w:val="24"/>
        </w:rPr>
        <w:t xml:space="preserve"> = 20). (A)</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Genealogical trees at each genomic point, marked by arrows and corresponding numbers. </w:t>
      </w:r>
      <w:ins w:id="115" w:author="Daria Shipilina" w:date="2022-11-15T13:40:00Z">
        <w:r w:rsidR="00BD3D0D" w:rsidRPr="00BD3D0D">
          <w:rPr>
            <w:rFonts w:ascii="Times New Roman" w:eastAsia="Times New Roman" w:hAnsi="Times New Roman" w:cs="Times New Roman"/>
            <w:sz w:val="24"/>
            <w:szCs w:val="24"/>
          </w:rPr>
          <w:t xml:space="preserve">Genomic points are chosen to show all </w:t>
        </w:r>
        <w:proofErr w:type="spellStart"/>
        <w:r w:rsidR="00BD3D0D" w:rsidRPr="00BD3D0D">
          <w:rPr>
            <w:rFonts w:ascii="Times New Roman" w:eastAsia="Times New Roman" w:hAnsi="Times New Roman" w:cs="Times New Roman"/>
            <w:sz w:val="24"/>
            <w:szCs w:val="24"/>
          </w:rPr>
          <w:t>coloured</w:t>
        </w:r>
        <w:proofErr w:type="spellEnd"/>
        <w:r w:rsidR="00BD3D0D" w:rsidRPr="00BD3D0D">
          <w:rPr>
            <w:rFonts w:ascii="Times New Roman" w:eastAsia="Times New Roman" w:hAnsi="Times New Roman" w:cs="Times New Roman"/>
            <w:sz w:val="24"/>
            <w:szCs w:val="24"/>
          </w:rPr>
          <w:t xml:space="preserve"> edges as branches on the corresponding marginal trees.</w:t>
        </w:r>
        <w:r w:rsidR="00BD3D0D">
          <w:rPr>
            <w:rFonts w:ascii="Times New Roman" w:eastAsia="Times New Roman" w:hAnsi="Times New Roman" w:cs="Times New Roman"/>
            <w:sz w:val="24"/>
            <w:szCs w:val="24"/>
          </w:rPr>
          <w:t xml:space="preserve"> </w:t>
        </w:r>
      </w:ins>
      <w:r>
        <w:rPr>
          <w:rFonts w:ascii="Times New Roman" w:eastAsia="Times New Roman" w:hAnsi="Times New Roman" w:cs="Times New Roman"/>
          <w:i/>
          <w:sz w:val="24"/>
          <w:szCs w:val="24"/>
        </w:rPr>
        <w:t>Red</w:t>
      </w:r>
      <w:ins w:id="116" w:author="Daria Shipilina" w:date="2022-11-15T13:40:00Z">
        <w:r w:rsidR="00BD3D0D">
          <w:rPr>
            <w:rFonts w:ascii="Times New Roman" w:eastAsia="Times New Roman" w:hAnsi="Times New Roman" w:cs="Times New Roman"/>
            <w:i/>
            <w:sz w:val="24"/>
            <w:szCs w:val="24"/>
          </w:rPr>
          <w:t xml:space="preserve"> </w:t>
        </w:r>
      </w:ins>
      <w:r>
        <w:rPr>
          <w:rFonts w:ascii="Times New Roman" w:eastAsia="Times New Roman" w:hAnsi="Times New Roman" w:cs="Times New Roman"/>
          <w:sz w:val="24"/>
          <w:szCs w:val="24"/>
        </w:rPr>
        <w:t xml:space="preserve">labels - </w:t>
      </w:r>
      <w:r>
        <w:rPr>
          <w:rFonts w:ascii="Times New Roman" w:eastAsia="Times New Roman" w:hAnsi="Times New Roman" w:cs="Times New Roman"/>
          <w:i/>
          <w:sz w:val="24"/>
          <w:szCs w:val="24"/>
        </w:rPr>
        <w:t xml:space="preserve">H. e. </w:t>
      </w:r>
      <w:proofErr w:type="spellStart"/>
      <w:r>
        <w:rPr>
          <w:rFonts w:ascii="Times New Roman" w:eastAsia="Times New Roman" w:hAnsi="Times New Roman" w:cs="Times New Roman"/>
          <w:i/>
          <w:sz w:val="24"/>
          <w:szCs w:val="24"/>
        </w:rPr>
        <w:t>lativitta</w:t>
      </w:r>
      <w:proofErr w:type="spellEnd"/>
      <w:r>
        <w:rPr>
          <w:rFonts w:ascii="Times New Roman" w:eastAsia="Times New Roman" w:hAnsi="Times New Roman" w:cs="Times New Roman"/>
          <w:sz w:val="24"/>
          <w:szCs w:val="24"/>
        </w:rPr>
        <w:t xml:space="preserve"> samples; </w:t>
      </w:r>
      <w:r>
        <w:rPr>
          <w:rFonts w:ascii="Times New Roman" w:eastAsia="Times New Roman" w:hAnsi="Times New Roman" w:cs="Times New Roman"/>
          <w:i/>
          <w:sz w:val="24"/>
          <w:szCs w:val="24"/>
        </w:rPr>
        <w:t>Yellow</w:t>
      </w:r>
      <w:r>
        <w:rPr>
          <w:rFonts w:ascii="Times New Roman" w:eastAsia="Times New Roman" w:hAnsi="Times New Roman" w:cs="Times New Roman"/>
          <w:sz w:val="24"/>
          <w:szCs w:val="24"/>
        </w:rPr>
        <w:t xml:space="preserve"> labels: </w:t>
      </w:r>
      <w:r>
        <w:rPr>
          <w:rFonts w:ascii="Times New Roman" w:eastAsia="Times New Roman" w:hAnsi="Times New Roman" w:cs="Times New Roman"/>
          <w:i/>
          <w:sz w:val="24"/>
          <w:szCs w:val="24"/>
        </w:rPr>
        <w:t>H. e. notabilis</w:t>
      </w:r>
      <w:r>
        <w:rPr>
          <w:rFonts w:ascii="Times New Roman" w:eastAsia="Times New Roman" w:hAnsi="Times New Roman" w:cs="Times New Roman"/>
          <w:sz w:val="24"/>
          <w:szCs w:val="24"/>
        </w:rPr>
        <w:t xml:space="preserve"> samples. Branches on trees are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according to the corresponding edges in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Both highland </w:t>
      </w:r>
      <w:r>
        <w:rPr>
          <w:rFonts w:ascii="Times New Roman" w:eastAsia="Times New Roman" w:hAnsi="Times New Roman" w:cs="Times New Roman"/>
          <w:i/>
          <w:sz w:val="24"/>
          <w:szCs w:val="24"/>
          <w:highlight w:val="white"/>
        </w:rPr>
        <w:t>H. e.</w:t>
      </w:r>
      <w:r>
        <w:rPr>
          <w:rFonts w:ascii="Times New Roman" w:eastAsia="Times New Roman" w:hAnsi="Times New Roman" w:cs="Times New Roman"/>
          <w:i/>
          <w:sz w:val="24"/>
          <w:szCs w:val="24"/>
          <w:highlight w:val="white"/>
        </w:rPr>
        <w:t xml:space="preserve"> notabilis</w:t>
      </w:r>
      <w:r>
        <w:rPr>
          <w:rFonts w:ascii="Times New Roman" w:eastAsia="Times New Roman" w:hAnsi="Times New Roman" w:cs="Times New Roman"/>
          <w:sz w:val="24"/>
          <w:szCs w:val="24"/>
          <w:highlight w:val="white"/>
        </w:rPr>
        <w:t xml:space="preserve"> population (2</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 20) and lowland  </w:t>
      </w:r>
      <w:r>
        <w:rPr>
          <w:rFonts w:ascii="Times New Roman" w:eastAsia="Times New Roman" w:hAnsi="Times New Roman" w:cs="Times New Roman"/>
          <w:i/>
          <w:sz w:val="24"/>
          <w:szCs w:val="24"/>
          <w:highlight w:val="white"/>
        </w:rPr>
        <w:t xml:space="preserve">H .e. </w:t>
      </w:r>
      <w:proofErr w:type="spellStart"/>
      <w:r>
        <w:rPr>
          <w:rFonts w:ascii="Times New Roman" w:eastAsia="Times New Roman" w:hAnsi="Times New Roman" w:cs="Times New Roman"/>
          <w:i/>
          <w:sz w:val="24"/>
          <w:szCs w:val="24"/>
          <w:highlight w:val="white"/>
        </w:rPr>
        <w:t>lativitta</w:t>
      </w:r>
      <w:proofErr w:type="spellEnd"/>
      <w:r>
        <w:rPr>
          <w:rFonts w:ascii="Times New Roman" w:eastAsia="Times New Roman" w:hAnsi="Times New Roman" w:cs="Times New Roman"/>
          <w:sz w:val="24"/>
          <w:szCs w:val="24"/>
          <w:highlight w:val="white"/>
        </w:rPr>
        <w:t xml:space="preserve"> (2n = 20) are included in the analysis so that we can estimate the length of branches that are ancestral to all </w:t>
      </w:r>
      <w:r>
        <w:rPr>
          <w:rFonts w:ascii="Times New Roman" w:eastAsia="Times New Roman" w:hAnsi="Times New Roman" w:cs="Times New Roman"/>
          <w:i/>
          <w:sz w:val="24"/>
          <w:szCs w:val="24"/>
          <w:highlight w:val="white"/>
        </w:rPr>
        <w:t xml:space="preserve">H. e. </w:t>
      </w:r>
      <w:proofErr w:type="spellStart"/>
      <w:r>
        <w:rPr>
          <w:rFonts w:ascii="Times New Roman" w:eastAsia="Times New Roman" w:hAnsi="Times New Roman" w:cs="Times New Roman"/>
          <w:i/>
          <w:sz w:val="24"/>
          <w:szCs w:val="24"/>
          <w:highlight w:val="white"/>
        </w:rPr>
        <w:t>lativitta</w:t>
      </w:r>
      <w:proofErr w:type="spellEnd"/>
      <w:r>
        <w:rPr>
          <w:rFonts w:ascii="Times New Roman" w:eastAsia="Times New Roman" w:hAnsi="Times New Roman" w:cs="Times New Roman"/>
          <w:sz w:val="24"/>
          <w:szCs w:val="24"/>
          <w:highlight w:val="white"/>
        </w:rPr>
        <w:t xml:space="preserve"> samples (2</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 20), however </w:t>
      </w:r>
      <w:r>
        <w:rPr>
          <w:rFonts w:ascii="Times New Roman" w:eastAsia="Times New Roman" w:hAnsi="Times New Roman" w:cs="Times New Roman"/>
          <w:i/>
          <w:sz w:val="24"/>
          <w:szCs w:val="24"/>
          <w:highlight w:val="white"/>
        </w:rPr>
        <w:t>B,C,D</w:t>
      </w:r>
      <w:r>
        <w:rPr>
          <w:rFonts w:ascii="Times New Roman" w:eastAsia="Times New Roman" w:hAnsi="Times New Roman" w:cs="Times New Roman"/>
          <w:sz w:val="24"/>
          <w:szCs w:val="24"/>
          <w:highlight w:val="white"/>
        </w:rPr>
        <w:t xml:space="preserve"> only exhibits features related to</w:t>
      </w:r>
      <w:r>
        <w:rPr>
          <w:rFonts w:ascii="Times New Roman" w:eastAsia="Times New Roman" w:hAnsi="Times New Roman" w:cs="Times New Roman"/>
          <w:i/>
          <w:sz w:val="24"/>
          <w:szCs w:val="24"/>
          <w:highlight w:val="white"/>
          <w:rPrChange w:id="117" w:author="Daria Shipilina" w:date="2022-11-09T09:27:00Z">
            <w:rPr>
              <w:rFonts w:ascii="Times New Roman" w:eastAsia="Times New Roman" w:hAnsi="Times New Roman" w:cs="Times New Roman"/>
              <w:sz w:val="24"/>
              <w:szCs w:val="24"/>
              <w:highlight w:val="white"/>
            </w:rPr>
          </w:rPrChange>
        </w:rPr>
        <w:t xml:space="preserve"> </w:t>
      </w:r>
      <w:r>
        <w:rPr>
          <w:rFonts w:ascii="Times New Roman" w:eastAsia="Times New Roman" w:hAnsi="Times New Roman" w:cs="Times New Roman"/>
          <w:i/>
          <w:sz w:val="24"/>
          <w:szCs w:val="24"/>
          <w:highlight w:val="white"/>
          <w:rPrChange w:id="118" w:author="Daria Shipilina" w:date="2022-11-09T09:27:00Z">
            <w:rPr>
              <w:rFonts w:ascii="Times New Roman" w:eastAsia="Times New Roman" w:hAnsi="Times New Roman" w:cs="Times New Roman"/>
              <w:sz w:val="24"/>
              <w:szCs w:val="24"/>
              <w:highlight w:val="white"/>
            </w:rPr>
          </w:rPrChange>
        </w:rPr>
        <w:t xml:space="preserve">H. e. </w:t>
      </w:r>
      <w:proofErr w:type="spellStart"/>
      <w:r>
        <w:rPr>
          <w:rFonts w:ascii="Times New Roman" w:eastAsia="Times New Roman" w:hAnsi="Times New Roman" w:cs="Times New Roman"/>
          <w:i/>
          <w:sz w:val="24"/>
          <w:szCs w:val="24"/>
          <w:highlight w:val="white"/>
          <w:rPrChange w:id="119" w:author="Daria Shipilina" w:date="2022-11-09T09:27:00Z">
            <w:rPr>
              <w:rFonts w:ascii="Times New Roman" w:eastAsia="Times New Roman" w:hAnsi="Times New Roman" w:cs="Times New Roman"/>
              <w:sz w:val="24"/>
              <w:szCs w:val="24"/>
              <w:highlight w:val="white"/>
            </w:rPr>
          </w:rPrChange>
        </w:rPr>
        <w:t>lativitta</w:t>
      </w:r>
      <w:proofErr w:type="spellEnd"/>
      <w:r>
        <w:rPr>
          <w:rFonts w:ascii="Times New Roman" w:eastAsia="Times New Roman" w:hAnsi="Times New Roman" w:cs="Times New Roman"/>
          <w:i/>
          <w:sz w:val="24"/>
          <w:szCs w:val="24"/>
          <w:highlight w:val="white"/>
          <w:rPrChange w:id="120" w:author="Daria Shipilina" w:date="2022-11-09T09:27:00Z">
            <w:rPr>
              <w:rFonts w:ascii="Times New Roman" w:eastAsia="Times New Roman" w:hAnsi="Times New Roman" w:cs="Times New Roman"/>
              <w:sz w:val="24"/>
              <w:szCs w:val="24"/>
              <w:highlight w:val="white"/>
            </w:rPr>
          </w:rPrChange>
        </w:rPr>
        <w:t xml:space="preserve"> </w:t>
      </w:r>
      <w:r>
        <w:rPr>
          <w:rFonts w:ascii="Times New Roman" w:eastAsia="Times New Roman" w:hAnsi="Times New Roman" w:cs="Times New Roman"/>
          <w:sz w:val="24"/>
          <w:szCs w:val="24"/>
          <w:highlight w:val="white"/>
        </w:rPr>
        <w:t xml:space="preserve">population. </w:t>
      </w:r>
      <w:r>
        <w:rPr>
          <w:rFonts w:ascii="Times New Roman" w:eastAsia="Times New Roman" w:hAnsi="Times New Roman" w:cs="Times New Roman"/>
          <w:sz w:val="24"/>
          <w:szCs w:val="24"/>
        </w:rPr>
        <w:t xml:space="preserve"> (B) Genomic location of SNPs for all 20 </w:t>
      </w:r>
      <w:r>
        <w:rPr>
          <w:rFonts w:ascii="Times New Roman" w:eastAsia="Times New Roman" w:hAnsi="Times New Roman" w:cs="Times New Roman"/>
          <w:i/>
          <w:sz w:val="24"/>
          <w:szCs w:val="24"/>
        </w:rPr>
        <w:t xml:space="preserve">H. e. </w:t>
      </w:r>
      <w:proofErr w:type="spellStart"/>
      <w:r>
        <w:rPr>
          <w:rFonts w:ascii="Times New Roman" w:eastAsia="Times New Roman" w:hAnsi="Times New Roman" w:cs="Times New Roman"/>
          <w:i/>
          <w:sz w:val="24"/>
          <w:szCs w:val="24"/>
        </w:rPr>
        <w:t>lativitta</w:t>
      </w:r>
      <w:proofErr w:type="spellEnd"/>
      <w:r>
        <w:rPr>
          <w:rFonts w:ascii="Times New Roman" w:eastAsia="Times New Roman" w:hAnsi="Times New Roman" w:cs="Times New Roman"/>
          <w:sz w:val="24"/>
          <w:szCs w:val="24"/>
        </w:rPr>
        <w:t xml:space="preserve"> haploid samples. Out of a total of 137 SNPs, only those that explain the 6 substantial edges are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accordingly. Edges are defined as substantial if 3 or more SNPs o</w:t>
      </w:r>
      <w:r>
        <w:rPr>
          <w:rFonts w:ascii="Times New Roman" w:eastAsia="Times New Roman" w:hAnsi="Times New Roman" w:cs="Times New Roman"/>
          <w:sz w:val="24"/>
          <w:szCs w:val="24"/>
        </w:rPr>
        <w:t>ccur on them. 2 out of 6 edges (</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vi</w:t>
      </w:r>
      <w:r>
        <w:rPr>
          <w:rFonts w:ascii="Times New Roman" w:eastAsia="Times New Roman" w:hAnsi="Times New Roman" w:cs="Times New Roman"/>
          <w:sz w:val="24"/>
          <w:szCs w:val="24"/>
        </w:rPr>
        <w:t xml:space="preserve">) are explained by doubleton SNPs, whereas the rest are fixed within the </w:t>
      </w:r>
      <w:r>
        <w:rPr>
          <w:rFonts w:ascii="Times New Roman" w:eastAsia="Times New Roman" w:hAnsi="Times New Roman" w:cs="Times New Roman"/>
          <w:i/>
          <w:sz w:val="24"/>
          <w:szCs w:val="24"/>
        </w:rPr>
        <w:t xml:space="preserve">H. e. </w:t>
      </w:r>
      <w:proofErr w:type="spellStart"/>
      <w:r>
        <w:rPr>
          <w:rFonts w:ascii="Times New Roman" w:eastAsia="Times New Roman" w:hAnsi="Times New Roman" w:cs="Times New Roman"/>
          <w:i/>
          <w:sz w:val="24"/>
          <w:szCs w:val="24"/>
        </w:rPr>
        <w:t>lativitta</w:t>
      </w:r>
      <w:proofErr w:type="spellEnd"/>
      <w:r>
        <w:rPr>
          <w:rFonts w:ascii="Times New Roman" w:eastAsia="Times New Roman" w:hAnsi="Times New Roman" w:cs="Times New Roman"/>
          <w:sz w:val="24"/>
          <w:szCs w:val="24"/>
        </w:rPr>
        <w:t xml:space="preserve"> samples. SNPs that do not appear on any significant edge are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grey if they have higher allele frequency within the samp</w:t>
      </w:r>
      <w:r>
        <w:rPr>
          <w:rFonts w:ascii="Times New Roman" w:eastAsia="Times New Roman" w:hAnsi="Times New Roman" w:cs="Times New Roman"/>
          <w:sz w:val="24"/>
          <w:szCs w:val="24"/>
        </w:rPr>
        <w:t>les, white otherwise.  (C)</w:t>
      </w:r>
      <w:ins w:id="121" w:author="Daria Shipilina" w:date="2022-11-15T13:40:00Z">
        <w:r w:rsidR="00BD3D0D">
          <w:rPr>
            <w:rFonts w:ascii="Times New Roman" w:eastAsia="Times New Roman" w:hAnsi="Times New Roman" w:cs="Times New Roman"/>
            <w:sz w:val="24"/>
            <w:szCs w:val="24"/>
          </w:rPr>
          <w:t xml:space="preserve"> </w:t>
        </w:r>
      </w:ins>
      <w:proofErr w:type="spellStart"/>
      <w:r>
        <w:rPr>
          <w:rFonts w:ascii="Times New Roman" w:eastAsia="Times New Roman" w:hAnsi="Times New Roman" w:cs="Times New Roman"/>
          <w:sz w:val="24"/>
          <w:szCs w:val="24"/>
        </w:rPr>
        <w:t>Visualisation</w:t>
      </w:r>
      <w:proofErr w:type="spellEnd"/>
      <w:r>
        <w:rPr>
          <w:rFonts w:ascii="Times New Roman" w:eastAsia="Times New Roman" w:hAnsi="Times New Roman" w:cs="Times New Roman"/>
          <w:sz w:val="24"/>
          <w:szCs w:val="24"/>
        </w:rPr>
        <w:t xml:space="preserve"> of haplotype blocks as edges similar to Figure 3 - plotting blocks along the genomic (</w:t>
      </w:r>
      <w:r>
        <w:rPr>
          <w:rFonts w:ascii="Times New Roman" w:eastAsia="Times New Roman" w:hAnsi="Times New Roman" w:cs="Times New Roman"/>
          <w:i/>
          <w:sz w:val="24"/>
          <w:szCs w:val="24"/>
        </w:rPr>
        <w:t>x-axis</w:t>
      </w:r>
      <w:r>
        <w:rPr>
          <w:rFonts w:ascii="Times New Roman" w:eastAsia="Times New Roman" w:hAnsi="Times New Roman" w:cs="Times New Roman"/>
          <w:sz w:val="24"/>
          <w:szCs w:val="24"/>
        </w:rPr>
        <w:t>) and temporal span (</w:t>
      </w:r>
      <w:r>
        <w:rPr>
          <w:rFonts w:ascii="Times New Roman" w:eastAsia="Times New Roman" w:hAnsi="Times New Roman" w:cs="Times New Roman"/>
          <w:i/>
          <w:sz w:val="24"/>
          <w:szCs w:val="24"/>
        </w:rPr>
        <w:t>y-axis</w:t>
      </w:r>
      <w:r>
        <w:rPr>
          <w:rFonts w:ascii="Times New Roman" w:eastAsia="Times New Roman" w:hAnsi="Times New Roman" w:cs="Times New Roman"/>
          <w:sz w:val="24"/>
          <w:szCs w:val="24"/>
        </w:rPr>
        <w:t>). Since edges always originate at a fixed coalescent time point, the bottom line of the block is</w:t>
      </w:r>
      <w:r>
        <w:rPr>
          <w:rFonts w:ascii="Times New Roman" w:eastAsia="Times New Roman" w:hAnsi="Times New Roman" w:cs="Times New Roman"/>
          <w:sz w:val="24"/>
          <w:szCs w:val="24"/>
        </w:rPr>
        <w:t xml:space="preserve"> always smooth. The ragged tops of the blocks denote the length of the edges interrupted by recombination events. Note that edges can also be disjunct due to one or more samples and recombining out and back into the same lineage. (D)</w:t>
      </w:r>
      <w:r>
        <w:rPr>
          <w:rFonts w:ascii="Times New Roman" w:eastAsia="Times New Roman" w:hAnsi="Times New Roman" w:cs="Times New Roman"/>
          <w:b/>
          <w:i/>
          <w:sz w:val="24"/>
          <w:szCs w:val="24"/>
        </w:rPr>
        <w:t xml:space="preserve"> </w:t>
      </w:r>
      <w:ins w:id="122" w:author="Daria Shipilina" w:date="2022-10-19T08:59:00Z">
        <w:r>
          <w:rPr>
            <w:rFonts w:ascii="Times New Roman" w:eastAsia="Times New Roman" w:hAnsi="Times New Roman" w:cs="Times New Roman"/>
            <w:b/>
            <w:i/>
            <w:sz w:val="24"/>
            <w:szCs w:val="24"/>
          </w:rPr>
          <w:t xml:space="preserve">Relative TMRCA </w:t>
        </w:r>
        <w:proofErr w:type="spellStart"/>
        <w:r>
          <w:rPr>
            <w:rFonts w:ascii="Times New Roman" w:eastAsia="Times New Roman" w:hAnsi="Times New Roman" w:cs="Times New Roman"/>
            <w:b/>
            <w:i/>
            <w:sz w:val="24"/>
            <w:szCs w:val="24"/>
          </w:rPr>
          <w:t>halflif</w:t>
        </w:r>
        <w:r>
          <w:rPr>
            <w:rFonts w:ascii="Times New Roman" w:eastAsia="Times New Roman" w:hAnsi="Times New Roman" w:cs="Times New Roman"/>
            <w:b/>
            <w:i/>
            <w:sz w:val="24"/>
            <w:szCs w:val="24"/>
          </w:rPr>
          <w:t>e</w:t>
        </w:r>
      </w:ins>
      <w:proofErr w:type="spellEnd"/>
      <w:del w:id="123" w:author="Daria Shipilina" w:date="2022-10-19T08:59:00Z">
        <w:r>
          <w:rPr>
            <w:rFonts w:ascii="Times New Roman" w:eastAsia="Times New Roman" w:hAnsi="Times New Roman" w:cs="Times New Roman"/>
            <w:sz w:val="24"/>
            <w:szCs w:val="24"/>
          </w:rPr>
          <w:delText>50-percentile TMRCA</w:delText>
        </w:r>
      </w:del>
      <w:r>
        <w:rPr>
          <w:rFonts w:ascii="Times New Roman" w:eastAsia="Times New Roman" w:hAnsi="Times New Roman" w:cs="Times New Roman"/>
          <w:sz w:val="24"/>
          <w:szCs w:val="24"/>
        </w:rPr>
        <w:t xml:space="preserve"> estimates along the genome: black: total TMRCA to the all 40 samples, red : TMRCA to only </w:t>
      </w:r>
      <w:r>
        <w:rPr>
          <w:rFonts w:ascii="Times New Roman" w:eastAsia="Times New Roman" w:hAnsi="Times New Roman" w:cs="Times New Roman"/>
          <w:i/>
          <w:sz w:val="24"/>
          <w:szCs w:val="24"/>
        </w:rPr>
        <w:t xml:space="preserve">H. e. </w:t>
      </w:r>
      <w:proofErr w:type="spellStart"/>
      <w:r>
        <w:rPr>
          <w:rFonts w:ascii="Times New Roman" w:eastAsia="Times New Roman" w:hAnsi="Times New Roman" w:cs="Times New Roman"/>
          <w:i/>
          <w:sz w:val="24"/>
          <w:szCs w:val="24"/>
        </w:rPr>
        <w:t>lativitta</w:t>
      </w:r>
      <w:proofErr w:type="spellEnd"/>
      <w:r>
        <w:rPr>
          <w:rFonts w:ascii="Times New Roman" w:eastAsia="Times New Roman" w:hAnsi="Times New Roman" w:cs="Times New Roman"/>
          <w:i/>
          <w:sz w:val="24"/>
          <w:szCs w:val="24"/>
        </w:rPr>
        <w:t xml:space="preserve"> </w:t>
      </w:r>
      <w:r w:rsidRPr="00BD3D0D">
        <w:rPr>
          <w:rFonts w:ascii="Times New Roman" w:eastAsia="Times New Roman" w:hAnsi="Times New Roman" w:cs="Times New Roman"/>
          <w:iCs/>
          <w:sz w:val="24"/>
          <w:szCs w:val="24"/>
          <w:rPrChange w:id="124" w:author="Daria Shipilina" w:date="2022-11-15T13:40:00Z">
            <w:rPr>
              <w:rFonts w:ascii="Times New Roman" w:eastAsia="Times New Roman" w:hAnsi="Times New Roman" w:cs="Times New Roman"/>
              <w:i/>
              <w:sz w:val="24"/>
              <w:szCs w:val="24"/>
            </w:rPr>
          </w:rPrChange>
        </w:rPr>
        <w:t>samples</w:t>
      </w:r>
      <w:r w:rsidRPr="00BD3D0D">
        <w:rPr>
          <w:rFonts w:ascii="Times New Roman" w:eastAsia="Times New Roman" w:hAnsi="Times New Roman" w:cs="Times New Roman"/>
          <w:iCs/>
          <w:sz w:val="24"/>
          <w:szCs w:val="24"/>
        </w:rPr>
        <w:t xml:space="preserve"> </w:t>
      </w:r>
      <w:r>
        <w:rPr>
          <w:rFonts w:ascii="Times New Roman" w:eastAsia="Times New Roman" w:hAnsi="Times New Roman" w:cs="Times New Roman"/>
          <w:sz w:val="24"/>
          <w:szCs w:val="24"/>
        </w:rPr>
        <w:t xml:space="preserve"> </w:t>
      </w:r>
    </w:p>
    <w:p w14:paraId="4BFA40B4"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912476" w14:textId="77777777" w:rsidR="009F3CA3" w:rsidRDefault="00F940D9">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b/>
          <w:sz w:val="24"/>
          <w:szCs w:val="24"/>
          <w:highlight w:val="white"/>
        </w:rPr>
        <w:t>Figure B1. Relationship between Genealogies and the ARG.</w:t>
      </w:r>
      <w:r>
        <w:rPr>
          <w:rFonts w:ascii="Times New Roman" w:eastAsia="Times New Roman" w:hAnsi="Times New Roman" w:cs="Times New Roman"/>
          <w:sz w:val="24"/>
          <w:szCs w:val="24"/>
          <w:highlight w:val="white"/>
        </w:rPr>
        <w:t xml:space="preserve"> (A) Genealogical trees along the genome, corresponding to the ARG - each tree describes the ancestral relationship for each of the 4 non-recombined regions. </w:t>
      </w:r>
      <w:r>
        <w:rPr>
          <w:rFonts w:ascii="Times New Roman" w:eastAsia="Times New Roman" w:hAnsi="Times New Roman" w:cs="Times New Roman"/>
          <w:i/>
          <w:sz w:val="24"/>
          <w:szCs w:val="24"/>
          <w:highlight w:val="white"/>
        </w:rPr>
        <w:t>c</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i/>
          <w:sz w:val="24"/>
          <w:szCs w:val="24"/>
          <w:highlight w:val="white"/>
        </w:rPr>
        <w:t>, c</w:t>
      </w:r>
      <w:r>
        <w:rPr>
          <w:rFonts w:ascii="Times New Roman" w:eastAsia="Times New Roman" w:hAnsi="Times New Roman" w:cs="Times New Roman"/>
          <w:i/>
          <w:sz w:val="24"/>
          <w:szCs w:val="24"/>
          <w:highlight w:val="white"/>
          <w:vertAlign w:val="subscript"/>
        </w:rPr>
        <w:t>2</w:t>
      </w:r>
      <w:r>
        <w:rPr>
          <w:rFonts w:ascii="Times New Roman" w:eastAsia="Times New Roman" w:hAnsi="Times New Roman" w:cs="Times New Roman"/>
          <w:i/>
          <w:sz w:val="24"/>
          <w:szCs w:val="24"/>
          <w:highlight w:val="white"/>
        </w:rPr>
        <w:t>, ..., c</w:t>
      </w:r>
      <w:r>
        <w:rPr>
          <w:rFonts w:ascii="Times New Roman" w:eastAsia="Times New Roman" w:hAnsi="Times New Roman" w:cs="Times New Roman"/>
          <w:i/>
          <w:sz w:val="24"/>
          <w:szCs w:val="24"/>
          <w:highlight w:val="white"/>
          <w:vertAlign w:val="subscript"/>
        </w:rPr>
        <w:t>6</w:t>
      </w:r>
      <w:r>
        <w:rPr>
          <w:rFonts w:ascii="Times New Roman" w:eastAsia="Times New Roman" w:hAnsi="Times New Roman" w:cs="Times New Roman"/>
          <w:sz w:val="24"/>
          <w:szCs w:val="24"/>
          <w:highlight w:val="white"/>
        </w:rPr>
        <w:t xml:space="preserve"> denote time points for each coalescence event. Trees can either change, have the s</w:t>
      </w:r>
      <w:r>
        <w:rPr>
          <w:rFonts w:ascii="Times New Roman" w:eastAsia="Times New Roman" w:hAnsi="Times New Roman" w:cs="Times New Roman"/>
          <w:sz w:val="24"/>
          <w:szCs w:val="24"/>
          <w:highlight w:val="white"/>
        </w:rPr>
        <w:t>ame topology, or marginally differ by only temporal positions of coalescence nodes. Asterisk (*) denotes a unique coalescence event that is ancestral to disjunct genomic regions. (B) Full representation of Ancestral Recombination Graph (ARG) - Tracing back</w:t>
      </w:r>
      <w:r>
        <w:rPr>
          <w:rFonts w:ascii="Times New Roman" w:eastAsia="Times New Roman" w:hAnsi="Times New Roman" w:cs="Times New Roman"/>
          <w:sz w:val="24"/>
          <w:szCs w:val="24"/>
          <w:highlight w:val="white"/>
        </w:rPr>
        <w:t xml:space="preserve"> ancestry of four genomes, there is either recombination splitting lineages or coalescence merging lineages. Inherited ancestral genomic regions are </w:t>
      </w:r>
      <w:proofErr w:type="spellStart"/>
      <w:r>
        <w:rPr>
          <w:rFonts w:ascii="Times New Roman" w:eastAsia="Times New Roman" w:hAnsi="Times New Roman" w:cs="Times New Roman"/>
          <w:sz w:val="24"/>
          <w:szCs w:val="24"/>
          <w:highlight w:val="white"/>
        </w:rPr>
        <w:t>coloured</w:t>
      </w:r>
      <w:proofErr w:type="spellEnd"/>
      <w:r>
        <w:rPr>
          <w:rFonts w:ascii="Times New Roman" w:eastAsia="Times New Roman" w:hAnsi="Times New Roman" w:cs="Times New Roman"/>
          <w:sz w:val="24"/>
          <w:szCs w:val="24"/>
          <w:highlight w:val="white"/>
        </w:rPr>
        <w:t xml:space="preserve"> corresponding to the contemporary genomes. Recombination is represented by splitting the genome in</w:t>
      </w:r>
      <w:r>
        <w:rPr>
          <w:rFonts w:ascii="Times New Roman" w:eastAsia="Times New Roman" w:hAnsi="Times New Roman" w:cs="Times New Roman"/>
          <w:sz w:val="24"/>
          <w:szCs w:val="24"/>
          <w:highlight w:val="white"/>
        </w:rPr>
        <w:t xml:space="preserve">to two; where grey denotes non-ancestral genomic region. Coalescence is represented by two genomes merging, with inherited genomic regions denoted by mixed </w:t>
      </w:r>
      <w:proofErr w:type="spellStart"/>
      <w:r>
        <w:rPr>
          <w:rFonts w:ascii="Times New Roman" w:eastAsia="Times New Roman" w:hAnsi="Times New Roman" w:cs="Times New Roman"/>
          <w:sz w:val="24"/>
          <w:szCs w:val="24"/>
          <w:highlight w:val="white"/>
        </w:rPr>
        <w:t>colours</w:t>
      </w:r>
      <w:proofErr w:type="spellEnd"/>
      <w:r>
        <w:rPr>
          <w:rFonts w:ascii="Times New Roman" w:eastAsia="Times New Roman" w:hAnsi="Times New Roman" w:cs="Times New Roman"/>
          <w:sz w:val="24"/>
          <w:szCs w:val="24"/>
          <w:highlight w:val="white"/>
        </w:rPr>
        <w:t>. There are 3 recombination and 6 coalescence events in the full ancestral history of the fou</w:t>
      </w:r>
      <w:r>
        <w:rPr>
          <w:rFonts w:ascii="Times New Roman" w:eastAsia="Times New Roman" w:hAnsi="Times New Roman" w:cs="Times New Roman"/>
          <w:sz w:val="24"/>
          <w:szCs w:val="24"/>
          <w:highlight w:val="white"/>
        </w:rPr>
        <w:t xml:space="preserve">r genomes. </w:t>
      </w:r>
      <w:r>
        <w:rPr>
          <w:rFonts w:ascii="Times New Roman" w:eastAsia="Times New Roman" w:hAnsi="Times New Roman" w:cs="Times New Roman"/>
          <w:i/>
          <w:sz w:val="24"/>
          <w:szCs w:val="24"/>
          <w:highlight w:val="white"/>
        </w:rPr>
        <w:t>c</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i/>
          <w:sz w:val="24"/>
          <w:szCs w:val="24"/>
          <w:highlight w:val="white"/>
        </w:rPr>
        <w:t>, c</w:t>
      </w:r>
      <w:r>
        <w:rPr>
          <w:rFonts w:ascii="Times New Roman" w:eastAsia="Times New Roman" w:hAnsi="Times New Roman" w:cs="Times New Roman"/>
          <w:i/>
          <w:sz w:val="24"/>
          <w:szCs w:val="24"/>
          <w:highlight w:val="white"/>
          <w:vertAlign w:val="subscript"/>
        </w:rPr>
        <w:t>2</w:t>
      </w:r>
      <w:r>
        <w:rPr>
          <w:rFonts w:ascii="Times New Roman" w:eastAsia="Times New Roman" w:hAnsi="Times New Roman" w:cs="Times New Roman"/>
          <w:i/>
          <w:sz w:val="24"/>
          <w:szCs w:val="24"/>
          <w:highlight w:val="white"/>
        </w:rPr>
        <w:t>, ..., c</w:t>
      </w:r>
      <w:r>
        <w:rPr>
          <w:rFonts w:ascii="Times New Roman" w:eastAsia="Times New Roman" w:hAnsi="Times New Roman" w:cs="Times New Roman"/>
          <w:i/>
          <w:sz w:val="24"/>
          <w:szCs w:val="24"/>
          <w:highlight w:val="white"/>
          <w:vertAlign w:val="subscript"/>
        </w:rPr>
        <w:t>6</w:t>
      </w:r>
      <w:r>
        <w:rPr>
          <w:rFonts w:ascii="Times New Roman" w:eastAsia="Times New Roman" w:hAnsi="Times New Roman" w:cs="Times New Roman"/>
          <w:sz w:val="24"/>
          <w:szCs w:val="24"/>
          <w:highlight w:val="white"/>
        </w:rPr>
        <w:t xml:space="preserve"> denotes time points for each coalescence event. </w:t>
      </w:r>
      <w:r>
        <w:rPr>
          <w:rFonts w:ascii="Times New Roman" w:eastAsia="Times New Roman" w:hAnsi="Times New Roman" w:cs="Times New Roman"/>
          <w:i/>
          <w:sz w:val="24"/>
          <w:szCs w:val="24"/>
          <w:highlight w:val="white"/>
        </w:rPr>
        <w:t>r</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i/>
          <w:sz w:val="24"/>
          <w:szCs w:val="24"/>
          <w:highlight w:val="white"/>
        </w:rPr>
        <w:t>, r</w:t>
      </w:r>
      <w:r>
        <w:rPr>
          <w:rFonts w:ascii="Times New Roman" w:eastAsia="Times New Roman" w:hAnsi="Times New Roman" w:cs="Times New Roman"/>
          <w:i/>
          <w:sz w:val="24"/>
          <w:szCs w:val="24"/>
          <w:highlight w:val="white"/>
          <w:vertAlign w:val="subscript"/>
        </w:rPr>
        <w:t>2</w:t>
      </w:r>
      <w:r>
        <w:rPr>
          <w:rFonts w:ascii="Times New Roman" w:eastAsia="Times New Roman" w:hAnsi="Times New Roman" w:cs="Times New Roman"/>
          <w:i/>
          <w:sz w:val="24"/>
          <w:szCs w:val="24"/>
          <w:highlight w:val="white"/>
        </w:rPr>
        <w:t>, r</w:t>
      </w:r>
      <w:r>
        <w:rPr>
          <w:rFonts w:ascii="Times New Roman" w:eastAsia="Times New Roman" w:hAnsi="Times New Roman" w:cs="Times New Roman"/>
          <w:i/>
          <w:sz w:val="24"/>
          <w:szCs w:val="24"/>
          <w:highlight w:val="white"/>
          <w:vertAlign w:val="subscript"/>
        </w:rPr>
        <w:t>3</w:t>
      </w:r>
      <w:r>
        <w:rPr>
          <w:rFonts w:ascii="Times New Roman" w:eastAsia="Times New Roman" w:hAnsi="Times New Roman" w:cs="Times New Roman"/>
          <w:sz w:val="24"/>
          <w:szCs w:val="24"/>
          <w:highlight w:val="white"/>
        </w:rPr>
        <w:t xml:space="preserve"> denotes time points for each recombination event.</w:t>
      </w:r>
    </w:p>
    <w:p w14:paraId="0D30B25D" w14:textId="77777777" w:rsidR="009F3CA3" w:rsidRDefault="00F940D9">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037580E"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Figure B2. Schematic representation of Li and Stephens hidden Markov model.</w:t>
      </w:r>
      <w:r>
        <w:rPr>
          <w:rFonts w:ascii="Times New Roman" w:eastAsia="Times New Roman" w:hAnsi="Times New Roman" w:cs="Times New Roman"/>
          <w:sz w:val="24"/>
          <w:szCs w:val="24"/>
          <w:highlight w:val="white"/>
        </w:rPr>
        <w:t xml:space="preserve"> A new haplotype can be sampled as an imperfect copy of </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reference haplotypes (hidden states). To find the most likely path taken through the hidden states, the LS model works alon</w:t>
      </w:r>
      <w:r>
        <w:rPr>
          <w:rFonts w:ascii="Times New Roman" w:eastAsia="Times New Roman" w:hAnsi="Times New Roman" w:cs="Times New Roman"/>
          <w:sz w:val="24"/>
          <w:szCs w:val="24"/>
          <w:highlight w:val="white"/>
        </w:rPr>
        <w:t>g the genome (</w:t>
      </w:r>
      <w:r>
        <w:rPr>
          <w:rFonts w:ascii="Times New Roman" w:eastAsia="Times New Roman" w:hAnsi="Times New Roman" w:cs="Times New Roman"/>
          <w:i/>
          <w:sz w:val="24"/>
          <w:szCs w:val="24"/>
          <w:highlight w:val="white"/>
        </w:rPr>
        <w:t>k-1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k</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k+1</w:t>
      </w:r>
      <w:r>
        <w:rPr>
          <w:rFonts w:ascii="Times New Roman" w:eastAsia="Times New Roman" w:hAnsi="Times New Roman" w:cs="Times New Roman"/>
          <w:sz w:val="24"/>
          <w:szCs w:val="24"/>
          <w:highlight w:val="white"/>
        </w:rPr>
        <w:t xml:space="preserve">, …), calculating the probabilities of changes in the attributed haplotype. The transition </w:t>
      </w:r>
      <w:r>
        <w:rPr>
          <w:rFonts w:ascii="Times New Roman" w:eastAsia="Times New Roman" w:hAnsi="Times New Roman" w:cs="Times New Roman"/>
          <w:sz w:val="24"/>
          <w:szCs w:val="24"/>
          <w:highlight w:val="white"/>
        </w:rPr>
        <w:lastRenderedPageBreak/>
        <w:t xml:space="preserve">probability to continue or switch the attributed haplotype is a function of the recombination rate </w:t>
      </w:r>
      <w:r>
        <w:rPr>
          <w:rFonts w:ascii="Times New Roman" w:eastAsia="Times New Roman" w:hAnsi="Times New Roman" w:cs="Times New Roman"/>
          <w:i/>
          <w:sz w:val="24"/>
          <w:szCs w:val="24"/>
          <w:highlight w:val="white"/>
        </w:rPr>
        <w:t>(r)</w:t>
      </w:r>
      <w:r>
        <w:rPr>
          <w:rFonts w:ascii="Times New Roman" w:eastAsia="Times New Roman" w:hAnsi="Times New Roman" w:cs="Times New Roman"/>
          <w:sz w:val="24"/>
          <w:szCs w:val="24"/>
          <w:highlight w:val="white"/>
        </w:rPr>
        <w:t xml:space="preserve"> between adjacent sites, whilst the em</w:t>
      </w:r>
      <w:r>
        <w:rPr>
          <w:rFonts w:ascii="Times New Roman" w:eastAsia="Times New Roman" w:hAnsi="Times New Roman" w:cs="Times New Roman"/>
          <w:sz w:val="24"/>
          <w:szCs w:val="24"/>
          <w:highlight w:val="white"/>
        </w:rPr>
        <w:t>ission probability to copy the attributed allele with or without error is a function of the mutation rate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Moving along the genome, the LS model compares the probability of every possible copying path and infers the most likely one</w:t>
      </w:r>
      <w:r>
        <w:rPr>
          <w:rFonts w:ascii="Times New Roman" w:eastAsia="Times New Roman" w:hAnsi="Times New Roman" w:cs="Times New Roman"/>
          <w:sz w:val="24"/>
          <w:szCs w:val="24"/>
        </w:rPr>
        <w:t>.</w:t>
      </w:r>
    </w:p>
    <w:p w14:paraId="0639C265" w14:textId="77777777" w:rsidR="009F3CA3" w:rsidRDefault="00F940D9">
      <w:pPr>
        <w:spacing w:line="360" w:lineRule="auto"/>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t xml:space="preserve"> </w:t>
      </w:r>
    </w:p>
    <w:p w14:paraId="70E33DBB" w14:textId="77777777" w:rsidR="009F3CA3" w:rsidRDefault="00F940D9">
      <w:pPr>
        <w:spacing w:line="360" w:lineRule="auto"/>
        <w:rPr>
          <w:rFonts w:ascii="Times New Roman" w:eastAsia="Times New Roman" w:hAnsi="Times New Roman" w:cs="Times New Roman"/>
          <w:b/>
          <w:color w:val="1C1D1E"/>
          <w:sz w:val="24"/>
          <w:szCs w:val="24"/>
        </w:rPr>
      </w:pPr>
      <w:r>
        <w:rPr>
          <w:rFonts w:ascii="Times New Roman" w:eastAsia="Times New Roman" w:hAnsi="Times New Roman" w:cs="Times New Roman"/>
          <w:b/>
          <w:color w:val="1C1D1E"/>
          <w:sz w:val="24"/>
          <w:szCs w:val="24"/>
        </w:rPr>
        <w:t>BOXES</w:t>
      </w:r>
    </w:p>
    <w:p w14:paraId="58C4331B" w14:textId="77777777" w:rsidR="009F3CA3" w:rsidRDefault="00F940D9">
      <w:pPr>
        <w:pStyle w:val="Heading4"/>
        <w:keepNext w:val="0"/>
        <w:keepLines w:val="0"/>
        <w:shd w:val="clear" w:color="auto" w:fill="FFFFFF"/>
        <w:spacing w:before="240" w:after="40" w:line="360" w:lineRule="auto"/>
        <w:rPr>
          <w:rFonts w:ascii="Times New Roman" w:eastAsia="Times New Roman" w:hAnsi="Times New Roman" w:cs="Times New Roman"/>
          <w:b/>
          <w:color w:val="222222"/>
        </w:rPr>
      </w:pPr>
      <w:bookmarkStart w:id="125" w:name="_upv33fy7mgou" w:colFirst="0" w:colLast="0"/>
      <w:bookmarkEnd w:id="125"/>
      <w:r>
        <w:rPr>
          <w:rFonts w:ascii="Times New Roman" w:eastAsia="Times New Roman" w:hAnsi="Times New Roman" w:cs="Times New Roman"/>
          <w:b/>
          <w:color w:val="222222"/>
        </w:rPr>
        <w:t>Box 1: Ance</w:t>
      </w:r>
      <w:r>
        <w:rPr>
          <w:rFonts w:ascii="Times New Roman" w:eastAsia="Times New Roman" w:hAnsi="Times New Roman" w:cs="Times New Roman"/>
          <w:b/>
          <w:color w:val="222222"/>
        </w:rPr>
        <w:t>stral Recombination Graph (ARG)</w:t>
      </w:r>
    </w:p>
    <w:p w14:paraId="79E97C87"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ARG describes the complete ancestry of a sample of genomes through a series of real coalescence and recombination events (Griffiths &amp; Marjoram, 1997; Hudson, 1983). </w:t>
      </w:r>
      <w:r>
        <w:rPr>
          <w:rFonts w:ascii="Times New Roman" w:eastAsia="Times New Roman" w:hAnsi="Times New Roman" w:cs="Times New Roman"/>
          <w:sz w:val="24"/>
          <w:szCs w:val="24"/>
          <w:shd w:val="clear" w:color="auto" w:fill="FCFCFC"/>
        </w:rPr>
        <w:t xml:space="preserve">At any given site on the genome, the </w:t>
      </w:r>
      <w:r>
        <w:rPr>
          <w:rFonts w:ascii="Times New Roman" w:eastAsia="Times New Roman" w:hAnsi="Times New Roman" w:cs="Times New Roman"/>
          <w:sz w:val="24"/>
          <w:szCs w:val="24"/>
        </w:rPr>
        <w:t xml:space="preserve">relationship can be described through a genealogy (Kingman, 1982); all contemporary samples coalesce and eventually trace back to one single ancestor. Moving along the genome, the relationship inevitably changes due to </w:t>
      </w:r>
      <w:r>
        <w:rPr>
          <w:rFonts w:ascii="Times New Roman" w:eastAsia="Times New Roman" w:hAnsi="Times New Roman" w:cs="Times New Roman"/>
          <w:sz w:val="24"/>
          <w:szCs w:val="24"/>
        </w:rPr>
        <w:t xml:space="preserve">recombination. This leads to a series of observable genealogies along the genome (Fig B1A), which are embedded in a single structure - the ARG (Fig B1B). </w:t>
      </w:r>
    </w:p>
    <w:p w14:paraId="0D5B5290"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full ARG (Fig B1B) is a graph structure that depicts individuals (both ancestral and extant), lin</w:t>
      </w:r>
      <w:r>
        <w:rPr>
          <w:rFonts w:ascii="Times New Roman" w:eastAsia="Times New Roman" w:hAnsi="Times New Roman" w:cs="Times New Roman"/>
          <w:sz w:val="24"/>
          <w:szCs w:val="24"/>
        </w:rPr>
        <w:t xml:space="preserve">eage relationships in time. Each node in the ARG represents a real coalescence or recombination event, whilst edges represent the ancestry of a particular genomic segment, along a genetic lineage (depicted by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/grey segment for inherited/non-inherit</w:t>
      </w:r>
      <w:r>
        <w:rPr>
          <w:rFonts w:ascii="Times New Roman" w:eastAsia="Times New Roman" w:hAnsi="Times New Roman" w:cs="Times New Roman"/>
          <w:sz w:val="24"/>
          <w:szCs w:val="24"/>
        </w:rPr>
        <w:t>ed genetic material in Fig B1B). Altogether, an ARG describes the entire ancestral history - each recombination and each coalescence event, which imply the genealogy for each non-recombined genomic block. Crucially, the ARG describes ancestry but not allel</w:t>
      </w:r>
      <w:r>
        <w:rPr>
          <w:rFonts w:ascii="Times New Roman" w:eastAsia="Times New Roman" w:hAnsi="Times New Roman" w:cs="Times New Roman"/>
          <w:sz w:val="24"/>
          <w:szCs w:val="24"/>
        </w:rPr>
        <w:t xml:space="preserve">ic state, so is independent of all the mutations that lead to the observed polymorphism in the present sample. </w:t>
      </w:r>
    </w:p>
    <w:p w14:paraId="037B1A2F"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to note that the full ARG (Fig B1B) contains more information than the series of tree sequences along the genome (Fig B1A). Firs</w:t>
      </w:r>
      <w:r>
        <w:rPr>
          <w:rFonts w:ascii="Times New Roman" w:eastAsia="Times New Roman" w:hAnsi="Times New Roman" w:cs="Times New Roman"/>
          <w:sz w:val="24"/>
          <w:szCs w:val="24"/>
        </w:rPr>
        <w:t>t, a series of tree sequences lack information on the timing of recombination events, unless these are separately stored. Second, while some recombination events lead to observable changes in genealogical trees, others might not. Fig</w:t>
      </w:r>
      <w:ins w:id="126" w:author="Daria Shipilina" w:date="2022-10-18T13:19:00Z">
        <w:r>
          <w:rPr>
            <w:rFonts w:ascii="Times New Roman" w:eastAsia="Times New Roman" w:hAnsi="Times New Roman" w:cs="Times New Roman"/>
            <w:sz w:val="24"/>
            <w:szCs w:val="24"/>
          </w:rPr>
          <w:t>.</w:t>
        </w:r>
      </w:ins>
      <w:del w:id="127" w:author="Daria Shipilina" w:date="2022-10-18T13:19:00Z">
        <w:r>
          <w:rPr>
            <w:rFonts w:ascii="Times New Roman" w:eastAsia="Times New Roman" w:hAnsi="Times New Roman" w:cs="Times New Roman"/>
            <w:sz w:val="24"/>
            <w:szCs w:val="24"/>
          </w:rPr>
          <w:delText>ure</w:delText>
        </w:r>
      </w:del>
      <w:r>
        <w:rPr>
          <w:rFonts w:ascii="Times New Roman" w:eastAsia="Times New Roman" w:hAnsi="Times New Roman" w:cs="Times New Roman"/>
          <w:sz w:val="24"/>
          <w:szCs w:val="24"/>
        </w:rPr>
        <w:t xml:space="preserve"> B1A depicts such c</w:t>
      </w:r>
      <w:r>
        <w:rPr>
          <w:rFonts w:ascii="Times New Roman" w:eastAsia="Times New Roman" w:hAnsi="Times New Roman" w:cs="Times New Roman"/>
          <w:sz w:val="24"/>
          <w:szCs w:val="24"/>
        </w:rPr>
        <w:t xml:space="preserve">ases - some recombination events might not change the tree topologies at all (trees </w:t>
      </w:r>
      <w:r>
        <w:rPr>
          <w:rFonts w:ascii="Times New Roman" w:eastAsia="Times New Roman" w:hAnsi="Times New Roman" w:cs="Times New Roman"/>
          <w:i/>
          <w:sz w:val="24"/>
          <w:szCs w:val="24"/>
        </w:rPr>
        <w:t>ii</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iv</w:t>
      </w:r>
      <w:r>
        <w:rPr>
          <w:rFonts w:ascii="Times New Roman" w:eastAsia="Times New Roman" w:hAnsi="Times New Roman" w:cs="Times New Roman"/>
          <w:sz w:val="24"/>
          <w:szCs w:val="24"/>
        </w:rPr>
        <w:t xml:space="preserve"> are exactly the same), whereas others might only lead to temporal changes in coalescence nodes (tree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differs from trees </w:t>
      </w:r>
      <w:r>
        <w:rPr>
          <w:rFonts w:ascii="Times New Roman" w:eastAsia="Times New Roman" w:hAnsi="Times New Roman" w:cs="Times New Roman"/>
          <w:i/>
          <w:sz w:val="24"/>
          <w:szCs w:val="24"/>
        </w:rPr>
        <w:t>ii</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iv</w:t>
      </w:r>
      <w:r>
        <w:rPr>
          <w:rFonts w:ascii="Times New Roman" w:eastAsia="Times New Roman" w:hAnsi="Times New Roman" w:cs="Times New Roman"/>
          <w:sz w:val="24"/>
          <w:szCs w:val="24"/>
        </w:rPr>
        <w:t xml:space="preserve"> by 1 node position, but all ha</w:t>
      </w:r>
      <w:r>
        <w:rPr>
          <w:rFonts w:ascii="Times New Roman" w:eastAsia="Times New Roman" w:hAnsi="Times New Roman" w:cs="Times New Roman"/>
          <w:sz w:val="24"/>
          <w:szCs w:val="24"/>
        </w:rPr>
        <w:t xml:space="preserve">ve the same topology). Therefore, while there are 4 non-recombining genomic regions, there are only 2 </w:t>
      </w:r>
      <w:r>
        <w:rPr>
          <w:rFonts w:ascii="Times New Roman" w:eastAsia="Times New Roman" w:hAnsi="Times New Roman" w:cs="Times New Roman"/>
          <w:sz w:val="24"/>
          <w:szCs w:val="24"/>
        </w:rPr>
        <w:lastRenderedPageBreak/>
        <w:t xml:space="preserve">unique tree topologies (trees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ii</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iv</w:t>
      </w:r>
      <w:r>
        <w:rPr>
          <w:rFonts w:ascii="Times New Roman" w:eastAsia="Times New Roman" w:hAnsi="Times New Roman" w:cs="Times New Roman"/>
          <w:sz w:val="24"/>
          <w:szCs w:val="24"/>
        </w:rPr>
        <w:t xml:space="preserve"> have the same topology) and 3 distinct trees (trees </w:t>
      </w:r>
      <w:r>
        <w:rPr>
          <w:rFonts w:ascii="Times New Roman" w:eastAsia="Times New Roman" w:hAnsi="Times New Roman" w:cs="Times New Roman"/>
          <w:i/>
          <w:sz w:val="24"/>
          <w:szCs w:val="24"/>
        </w:rPr>
        <w:t>ii</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iv</w:t>
      </w:r>
      <w:r>
        <w:rPr>
          <w:rFonts w:ascii="Times New Roman" w:eastAsia="Times New Roman" w:hAnsi="Times New Roman" w:cs="Times New Roman"/>
          <w:sz w:val="24"/>
          <w:szCs w:val="24"/>
        </w:rPr>
        <w:t xml:space="preserve"> are exactly the same). Some coalescence events ca</w:t>
      </w:r>
      <w:r>
        <w:rPr>
          <w:rFonts w:ascii="Times New Roman" w:eastAsia="Times New Roman" w:hAnsi="Times New Roman" w:cs="Times New Roman"/>
          <w:sz w:val="24"/>
          <w:szCs w:val="24"/>
        </w:rPr>
        <w:t xml:space="preserve">n also be entirely invisible and not be represented in any of the individual trees – coalescence at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xml:space="preserve"> in Fig B1B is not represented in the series of trees in Fig B1A. Furthermore, two disjunct blocks of the genome can be inherited from the same ancestor, </w:t>
      </w:r>
      <w:r>
        <w:rPr>
          <w:rFonts w:ascii="Times New Roman" w:eastAsia="Times New Roman" w:hAnsi="Times New Roman" w:cs="Times New Roman"/>
          <w:sz w:val="24"/>
          <w:szCs w:val="24"/>
        </w:rPr>
        <w:t>so that a unique coalescence event (e.g. marked by * in Fig B1A) can generate disjunct blocks of ancestry. It should also be noted that although Fig B1 shows the inevitable coalescence of the whole genome into a single common ancestor, this typically takes</w:t>
      </w:r>
      <w:r>
        <w:rPr>
          <w:rFonts w:ascii="Times New Roman" w:eastAsia="Times New Roman" w:hAnsi="Times New Roman" w:cs="Times New Roman"/>
          <w:sz w:val="24"/>
          <w:szCs w:val="24"/>
        </w:rPr>
        <w:t xml:space="preserve"> an astronomically long time: each non-recombining region of the genome coalesces at various time points, and the single lineages ancestral to each region then take an extremely long time to coalesce in one common ancestor, in a process which is in princip</w:t>
      </w:r>
      <w:r>
        <w:rPr>
          <w:rFonts w:ascii="Times New Roman" w:eastAsia="Times New Roman" w:hAnsi="Times New Roman" w:cs="Times New Roman"/>
          <w:sz w:val="24"/>
          <w:szCs w:val="24"/>
        </w:rPr>
        <w:t xml:space="preserve">le unobservable. </w:t>
      </w:r>
    </w:p>
    <w:p w14:paraId="24A83592" w14:textId="77777777" w:rsidR="009F3CA3" w:rsidRDefault="00F940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ARG contains full information about the genealogy of the sample, it is in theory sufficient to infer any evolutionary process: the ARG necessarily gives more information than commonly used statistics like SFS,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st</w:t>
      </w:r>
      <w:proofErr w:type="spellEnd"/>
      <w:r>
        <w:rPr>
          <w:rFonts w:ascii="Times New Roman" w:eastAsia="Times New Roman" w:hAnsi="Times New Roman" w:cs="Times New Roman"/>
          <w:sz w:val="24"/>
          <w:szCs w:val="24"/>
        </w:rPr>
        <w:t>, EHH, which ar</w:t>
      </w:r>
      <w:r>
        <w:rPr>
          <w:rFonts w:ascii="Times New Roman" w:eastAsia="Times New Roman" w:hAnsi="Times New Roman" w:cs="Times New Roman"/>
          <w:sz w:val="24"/>
          <w:szCs w:val="24"/>
        </w:rPr>
        <w:t xml:space="preserve">e low-dimensional summaries of the ARG (Ralph et al., 2020). Therefore, the ARG should serve as the foundation for developing new methodologies. However, we note that whilst the ARG is a sufficient statistic, it remains an open question how much the extra </w:t>
      </w:r>
      <w:r>
        <w:rPr>
          <w:rFonts w:ascii="Times New Roman" w:eastAsia="Times New Roman" w:hAnsi="Times New Roman" w:cs="Times New Roman"/>
          <w:sz w:val="24"/>
          <w:szCs w:val="24"/>
        </w:rPr>
        <w:t>information it gives can improve inference: the intrinsic variability of the evolutionary process sets a bound on the accuracy of our inferences.</w:t>
      </w:r>
    </w:p>
    <w:p w14:paraId="641BFA3A" w14:textId="77777777" w:rsidR="009F3CA3" w:rsidRDefault="00F940D9">
      <w:pPr>
        <w:spacing w:line="360" w:lineRule="auto"/>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t xml:space="preserve"> </w:t>
      </w:r>
    </w:p>
    <w:p w14:paraId="205B7B42" w14:textId="77777777" w:rsidR="009F3CA3" w:rsidRDefault="00F940D9">
      <w:pPr>
        <w:pStyle w:val="Heading4"/>
        <w:keepNext w:val="0"/>
        <w:keepLines w:val="0"/>
        <w:shd w:val="clear" w:color="auto" w:fill="FFFFFF"/>
        <w:spacing w:before="240" w:after="40" w:line="360" w:lineRule="auto"/>
        <w:rPr>
          <w:rFonts w:ascii="Times New Roman" w:eastAsia="Times New Roman" w:hAnsi="Times New Roman" w:cs="Times New Roman"/>
          <w:b/>
          <w:color w:val="222222"/>
        </w:rPr>
      </w:pPr>
      <w:bookmarkStart w:id="128" w:name="_by1ngjcn4as7" w:colFirst="0" w:colLast="0"/>
      <w:bookmarkEnd w:id="128"/>
      <w:r>
        <w:rPr>
          <w:rFonts w:ascii="Times New Roman" w:eastAsia="Times New Roman" w:hAnsi="Times New Roman" w:cs="Times New Roman"/>
          <w:b/>
          <w:color w:val="222222"/>
        </w:rPr>
        <w:t xml:space="preserve">Box 2: Population genetic methods that make use of haplotype information </w:t>
      </w:r>
    </w:p>
    <w:p w14:paraId="709453F0" w14:textId="77777777" w:rsidR="009F3CA3" w:rsidRDefault="00F940D9">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Many methods for inferring evolutionary processes make use of haplotype structure. These can be roughly grouped into three types based on their underlying paradigm: window-based meth</w:t>
      </w:r>
      <w:r>
        <w:rPr>
          <w:rFonts w:ascii="Times New Roman" w:eastAsia="Times New Roman" w:hAnsi="Times New Roman" w:cs="Times New Roman"/>
          <w:color w:val="222222"/>
          <w:sz w:val="24"/>
          <w:szCs w:val="24"/>
        </w:rPr>
        <w:t>ods, segment-based methods and tree-based methods. These methods vary in complexity from simple heuristics to full statistical treatments. Here we discuss window-based and segment-based methods, but we reserve our discussion of tree-based methods to the ma</w:t>
      </w:r>
      <w:r>
        <w:rPr>
          <w:rFonts w:ascii="Times New Roman" w:eastAsia="Times New Roman" w:hAnsi="Times New Roman" w:cs="Times New Roman"/>
          <w:color w:val="222222"/>
          <w:sz w:val="24"/>
          <w:szCs w:val="24"/>
        </w:rPr>
        <w:t xml:space="preserve">in text. </w:t>
      </w:r>
    </w:p>
    <w:p w14:paraId="05650A8A" w14:textId="77777777" w:rsidR="009F3CA3" w:rsidRDefault="00F940D9">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Of the three classes, window-based methods tend to be the simplest, and primarily operate </w:t>
      </w:r>
      <w:r>
        <w:rPr>
          <w:rFonts w:ascii="Times New Roman" w:eastAsia="Times New Roman" w:hAnsi="Times New Roman" w:cs="Times New Roman"/>
          <w:i/>
          <w:color w:val="222222"/>
          <w:sz w:val="24"/>
          <w:szCs w:val="24"/>
          <w:highlight w:val="white"/>
        </w:rPr>
        <w:t xml:space="preserve">across </w:t>
      </w:r>
      <w:r>
        <w:rPr>
          <w:rFonts w:ascii="Times New Roman" w:eastAsia="Times New Roman" w:hAnsi="Times New Roman" w:cs="Times New Roman"/>
          <w:color w:val="222222"/>
          <w:sz w:val="24"/>
          <w:szCs w:val="24"/>
          <w:highlight w:val="white"/>
        </w:rPr>
        <w:t>sets of</w:t>
      </w:r>
      <w:ins w:id="129" w:author="Daria Shipilina" w:date="2022-11-09T09:28:00Z">
        <w:r>
          <w:rPr>
            <w:rFonts w:ascii="Times New Roman" w:eastAsia="Times New Roman" w:hAnsi="Times New Roman" w:cs="Times New Roman"/>
            <w:color w:val="222222"/>
            <w:sz w:val="24"/>
            <w:szCs w:val="24"/>
            <w:highlight w:val="white"/>
          </w:rPr>
          <w:t xml:space="preserve"> </w:t>
        </w:r>
      </w:ins>
      <w:r>
        <w:rPr>
          <w:rFonts w:ascii="Times New Roman" w:eastAsia="Times New Roman" w:hAnsi="Times New Roman" w:cs="Times New Roman"/>
          <w:color w:val="222222"/>
          <w:sz w:val="24"/>
          <w:szCs w:val="24"/>
          <w:highlight w:val="white"/>
        </w:rPr>
        <w:t>individuals. In the simplest form, haplotypes are operationally defined as the set of alleles observed at the segregating sites within a pred</w:t>
      </w:r>
      <w:r>
        <w:rPr>
          <w:rFonts w:ascii="Times New Roman" w:eastAsia="Times New Roman" w:hAnsi="Times New Roman" w:cs="Times New Roman"/>
          <w:color w:val="222222"/>
          <w:sz w:val="24"/>
          <w:szCs w:val="24"/>
          <w:highlight w:val="white"/>
        </w:rPr>
        <w:t>efined window of an arbitrary length, say, 50 SNPs or 100 kilobase. Ideally, window sizes should be short enough to minimize spanning recombination breakpoints. One example is H</w:t>
      </w:r>
      <w:r>
        <w:rPr>
          <w:rFonts w:ascii="Times New Roman" w:eastAsia="Times New Roman" w:hAnsi="Times New Roman" w:cs="Times New Roman"/>
          <w:color w:val="222222"/>
          <w:highlight w:val="white"/>
          <w:vertAlign w:val="subscript"/>
        </w:rPr>
        <w:t>12</w:t>
      </w:r>
      <w:r>
        <w:rPr>
          <w:rFonts w:ascii="Times New Roman" w:eastAsia="Times New Roman" w:hAnsi="Times New Roman" w:cs="Times New Roman"/>
          <w:color w:val="222222"/>
          <w:sz w:val="24"/>
          <w:szCs w:val="24"/>
          <w:highlight w:val="white"/>
        </w:rPr>
        <w:t>, which detects selective sweeps (</w:t>
      </w:r>
      <w:proofErr w:type="spellStart"/>
      <w:r>
        <w:rPr>
          <w:rFonts w:ascii="Times New Roman" w:eastAsia="Times New Roman" w:hAnsi="Times New Roman" w:cs="Times New Roman"/>
          <w:color w:val="222222"/>
          <w:sz w:val="24"/>
          <w:szCs w:val="24"/>
          <w:highlight w:val="white"/>
        </w:rPr>
        <w:t>Garud</w:t>
      </w:r>
      <w:proofErr w:type="spellEnd"/>
      <w:r>
        <w:rPr>
          <w:rFonts w:ascii="Times New Roman" w:eastAsia="Times New Roman" w:hAnsi="Times New Roman" w:cs="Times New Roman"/>
          <w:color w:val="222222"/>
          <w:sz w:val="24"/>
          <w:szCs w:val="24"/>
          <w:highlight w:val="white"/>
        </w:rPr>
        <w:t xml:space="preserve"> et al, 2015). In this test, for any given window, haplotypes are rank-ordered by their frequencies; in the </w:t>
      </w:r>
      <w:r>
        <w:rPr>
          <w:rFonts w:ascii="Times New Roman" w:eastAsia="Times New Roman" w:hAnsi="Times New Roman" w:cs="Times New Roman"/>
          <w:color w:val="222222"/>
          <w:sz w:val="24"/>
          <w:szCs w:val="24"/>
          <w:highlight w:val="white"/>
        </w:rPr>
        <w:lastRenderedPageBreak/>
        <w:t>case of a selective sweep at a given locus, we expect the two most common haplotypes (H</w:t>
      </w:r>
      <w:r>
        <w:rPr>
          <w:rFonts w:ascii="Times New Roman" w:eastAsia="Times New Roman" w:hAnsi="Times New Roman" w:cs="Times New Roman"/>
          <w:color w:val="222222"/>
          <w:highlight w:val="white"/>
          <w:vertAlign w:val="subscript"/>
        </w:rPr>
        <w:t>1</w:t>
      </w:r>
      <w:r>
        <w:rPr>
          <w:rFonts w:ascii="Times New Roman" w:eastAsia="Times New Roman" w:hAnsi="Times New Roman" w:cs="Times New Roman"/>
          <w:color w:val="222222"/>
          <w:sz w:val="24"/>
          <w:szCs w:val="24"/>
          <w:highlight w:val="white"/>
        </w:rPr>
        <w:t xml:space="preserve"> and H</w:t>
      </w:r>
      <w:r>
        <w:rPr>
          <w:rFonts w:ascii="Times New Roman" w:eastAsia="Times New Roman" w:hAnsi="Times New Roman" w:cs="Times New Roman"/>
          <w:color w:val="222222"/>
          <w:sz w:val="24"/>
          <w:szCs w:val="24"/>
          <w:highlight w:val="white"/>
          <w:vertAlign w:val="subscript"/>
        </w:rPr>
        <w:t>2</w:t>
      </w:r>
      <w:r>
        <w:rPr>
          <w:rFonts w:ascii="Times New Roman" w:eastAsia="Times New Roman" w:hAnsi="Times New Roman" w:cs="Times New Roman"/>
          <w:color w:val="222222"/>
          <w:sz w:val="24"/>
          <w:szCs w:val="24"/>
          <w:highlight w:val="white"/>
        </w:rPr>
        <w:t xml:space="preserve">) to dominate </w:t>
      </w:r>
      <w:r>
        <w:rPr>
          <w:rFonts w:ascii="Times New Roman" w:eastAsia="Times New Roman" w:hAnsi="Times New Roman" w:cs="Times New Roman"/>
          <w:color w:val="222222"/>
          <w:sz w:val="24"/>
          <w:szCs w:val="24"/>
          <w:highlight w:val="white"/>
        </w:rPr>
        <w:t>the population. The H</w:t>
      </w:r>
      <w:r>
        <w:rPr>
          <w:rFonts w:ascii="Times New Roman" w:eastAsia="Times New Roman" w:hAnsi="Times New Roman" w:cs="Times New Roman"/>
          <w:color w:val="222222"/>
          <w:highlight w:val="white"/>
          <w:vertAlign w:val="subscript"/>
        </w:rPr>
        <w:t>12</w:t>
      </w:r>
      <w:r>
        <w:rPr>
          <w:rFonts w:ascii="Times New Roman" w:eastAsia="Times New Roman" w:hAnsi="Times New Roman" w:cs="Times New Roman"/>
          <w:color w:val="222222"/>
          <w:sz w:val="24"/>
          <w:szCs w:val="24"/>
          <w:highlight w:val="white"/>
        </w:rPr>
        <w:t xml:space="preserve"> test features enhanced power to detect selection, especially under competing sweeps between recurring mutations. However, the test does not attempt to capture the real haplotype block length and is rather heuristic. Other fixed wind</w:t>
      </w:r>
      <w:r>
        <w:rPr>
          <w:rFonts w:ascii="Times New Roman" w:eastAsia="Times New Roman" w:hAnsi="Times New Roman" w:cs="Times New Roman"/>
          <w:color w:val="222222"/>
          <w:sz w:val="24"/>
          <w:szCs w:val="24"/>
          <w:highlight w:val="white"/>
        </w:rPr>
        <w:t xml:space="preserve">ow-based applications include ones exploiting local genomic structures, especially ones showing geographical structure or associated with local adaptation (data-driven clustering/DDC in </w:t>
      </w:r>
      <w:r>
        <w:rPr>
          <w:rFonts w:ascii="Times New Roman" w:eastAsia="Times New Roman" w:hAnsi="Times New Roman" w:cs="Times New Roman"/>
          <w:sz w:val="24"/>
          <w:szCs w:val="24"/>
          <w:highlight w:val="white"/>
        </w:rPr>
        <w:t>(Jones et al., 2012)</w:t>
      </w:r>
      <w:r>
        <w:rPr>
          <w:rFonts w:ascii="Times New Roman" w:eastAsia="Times New Roman" w:hAnsi="Times New Roman" w:cs="Times New Roman"/>
          <w:color w:val="222222"/>
          <w:sz w:val="24"/>
          <w:szCs w:val="24"/>
          <w:highlight w:val="white"/>
        </w:rPr>
        <w:t xml:space="preserve">, see also </w:t>
      </w:r>
      <w:r>
        <w:rPr>
          <w:rFonts w:ascii="Times New Roman" w:eastAsia="Times New Roman" w:hAnsi="Times New Roman" w:cs="Times New Roman"/>
          <w:sz w:val="24"/>
          <w:szCs w:val="24"/>
          <w:highlight w:val="white"/>
        </w:rPr>
        <w:t xml:space="preserve">(H. Li &amp; Ralph, 2019; </w:t>
      </w:r>
      <w:proofErr w:type="spellStart"/>
      <w:r>
        <w:rPr>
          <w:rFonts w:ascii="Times New Roman" w:eastAsia="Times New Roman" w:hAnsi="Times New Roman" w:cs="Times New Roman"/>
          <w:sz w:val="24"/>
          <w:szCs w:val="24"/>
          <w:highlight w:val="white"/>
        </w:rPr>
        <w:t>Todesco</w:t>
      </w:r>
      <w:proofErr w:type="spellEnd"/>
      <w:r>
        <w:rPr>
          <w:rFonts w:ascii="Times New Roman" w:eastAsia="Times New Roman" w:hAnsi="Times New Roman" w:cs="Times New Roman"/>
          <w:sz w:val="24"/>
          <w:szCs w:val="24"/>
          <w:highlight w:val="white"/>
        </w:rPr>
        <w:t xml:space="preserve"> et al., 2</w:t>
      </w:r>
      <w:r>
        <w:rPr>
          <w:rFonts w:ascii="Times New Roman" w:eastAsia="Times New Roman" w:hAnsi="Times New Roman" w:cs="Times New Roman"/>
          <w:sz w:val="24"/>
          <w:szCs w:val="24"/>
          <w:highlight w:val="white"/>
        </w:rPr>
        <w:t>020)</w:t>
      </w:r>
      <w:r>
        <w:rPr>
          <w:rFonts w:ascii="Times New Roman" w:eastAsia="Times New Roman" w:hAnsi="Times New Roman" w:cs="Times New Roman"/>
          <w:color w:val="222222"/>
          <w:sz w:val="24"/>
          <w:szCs w:val="24"/>
          <w:highlight w:val="white"/>
        </w:rPr>
        <w:t xml:space="preserve">. While window-based methods do not explicitly infer or use information of haplotype block length, they sometimes do take the genealogical structure into account, e.g., </w:t>
      </w:r>
      <w:proofErr w:type="spellStart"/>
      <w:r>
        <w:rPr>
          <w:rFonts w:ascii="Times New Roman" w:eastAsia="Times New Roman" w:hAnsi="Times New Roman" w:cs="Times New Roman"/>
          <w:i/>
          <w:color w:val="222222"/>
          <w:sz w:val="24"/>
          <w:szCs w:val="24"/>
          <w:highlight w:val="white"/>
        </w:rPr>
        <w:t>Twisst</w:t>
      </w:r>
      <w:proofErr w:type="spellEnd"/>
      <w:r>
        <w:rPr>
          <w:rFonts w:ascii="Times New Roman" w:eastAsia="Times New Roman" w:hAnsi="Times New Roman" w:cs="Times New Roman"/>
          <w:i/>
          <w:color w:val="222222"/>
          <w:sz w:val="24"/>
          <w:szCs w:val="24"/>
          <w:highlight w:val="white"/>
        </w:rPr>
        <w:t xml:space="preserve"> </w:t>
      </w:r>
      <w:r>
        <w:rPr>
          <w:rFonts w:ascii="Times New Roman" w:eastAsia="Times New Roman" w:hAnsi="Times New Roman" w:cs="Times New Roman"/>
          <w:sz w:val="24"/>
          <w:szCs w:val="24"/>
          <w:highlight w:val="white"/>
        </w:rPr>
        <w:t xml:space="preserve">(Lohse et al., 2016; Martin &amp; Van </w:t>
      </w:r>
      <w:proofErr w:type="spellStart"/>
      <w:r>
        <w:rPr>
          <w:rFonts w:ascii="Times New Roman" w:eastAsia="Times New Roman" w:hAnsi="Times New Roman" w:cs="Times New Roman"/>
          <w:sz w:val="24"/>
          <w:szCs w:val="24"/>
          <w:highlight w:val="white"/>
        </w:rPr>
        <w:t>Belleghem</w:t>
      </w:r>
      <w:proofErr w:type="spellEnd"/>
      <w:r>
        <w:rPr>
          <w:rFonts w:ascii="Times New Roman" w:eastAsia="Times New Roman" w:hAnsi="Times New Roman" w:cs="Times New Roman"/>
          <w:sz w:val="24"/>
          <w:szCs w:val="24"/>
          <w:highlight w:val="white"/>
        </w:rPr>
        <w:t>, 2017)</w:t>
      </w:r>
      <w:r>
        <w:rPr>
          <w:rFonts w:ascii="Times New Roman" w:eastAsia="Times New Roman" w:hAnsi="Times New Roman" w:cs="Times New Roman"/>
          <w:color w:val="222222"/>
          <w:sz w:val="24"/>
          <w:szCs w:val="24"/>
          <w:highlight w:val="white"/>
        </w:rPr>
        <w:t>. Often, the simplicity of</w:t>
      </w:r>
      <w:r>
        <w:rPr>
          <w:rFonts w:ascii="Times New Roman" w:eastAsia="Times New Roman" w:hAnsi="Times New Roman" w:cs="Times New Roman"/>
          <w:color w:val="222222"/>
          <w:sz w:val="24"/>
          <w:szCs w:val="24"/>
          <w:highlight w:val="white"/>
        </w:rPr>
        <w:t xml:space="preserve"> window-based methods is also their main appeal in the era of SNP genotyping.</w:t>
      </w:r>
    </w:p>
    <w:p w14:paraId="1051F66D" w14:textId="77777777" w:rsidR="009F3CA3" w:rsidRDefault="00F940D9">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Segment-based methods are more sophisticated. They operate primarily on individual sequences, with the aim to represent haplotypes as a mosaic of segments from a hapl</w:t>
      </w:r>
      <w:r>
        <w:rPr>
          <w:rFonts w:ascii="Times New Roman" w:eastAsia="Times New Roman" w:hAnsi="Times New Roman" w:cs="Times New Roman"/>
          <w:color w:val="222222"/>
          <w:sz w:val="24"/>
          <w:szCs w:val="24"/>
          <w:highlight w:val="white"/>
        </w:rPr>
        <w:t xml:space="preserve">otype panel, often under some version of Li and Stephens algorithm (Box 2). These segments offer a more realistic model of recombination breakpoints and confer superior power to capture signatures due to linkage. Extended haplotypes homozygosity (EHH)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Sab</w:t>
      </w:r>
      <w:r>
        <w:rPr>
          <w:rFonts w:ascii="Times New Roman" w:eastAsia="Times New Roman" w:hAnsi="Times New Roman" w:cs="Times New Roman"/>
          <w:sz w:val="24"/>
          <w:szCs w:val="24"/>
          <w:highlight w:val="white"/>
        </w:rPr>
        <w:t>eti</w:t>
      </w:r>
      <w:proofErr w:type="spellEnd"/>
      <w:r>
        <w:rPr>
          <w:rFonts w:ascii="Times New Roman" w:eastAsia="Times New Roman" w:hAnsi="Times New Roman" w:cs="Times New Roman"/>
          <w:sz w:val="24"/>
          <w:szCs w:val="24"/>
          <w:highlight w:val="white"/>
        </w:rPr>
        <w:t xml:space="preserve"> et al., 2002)</w:t>
      </w:r>
      <w:r>
        <w:rPr>
          <w:rFonts w:ascii="Times New Roman" w:eastAsia="Times New Roman" w:hAnsi="Times New Roman" w:cs="Times New Roman"/>
          <w:color w:val="222222"/>
          <w:sz w:val="24"/>
          <w:szCs w:val="24"/>
          <w:highlight w:val="white"/>
        </w:rPr>
        <w:t xml:space="preserve"> is an excellent example of such segment-based statistics for inferring selection. Along with its derivatives, such as integrated haplotype score (</w:t>
      </w:r>
      <w:proofErr w:type="spellStart"/>
      <w:r>
        <w:rPr>
          <w:rFonts w:ascii="Times New Roman" w:eastAsia="Times New Roman" w:hAnsi="Times New Roman" w:cs="Times New Roman"/>
          <w:color w:val="222222"/>
          <w:sz w:val="24"/>
          <w:szCs w:val="24"/>
          <w:highlight w:val="white"/>
        </w:rPr>
        <w:t>iHS</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Szpiech</w:t>
      </w:r>
      <w:proofErr w:type="spellEnd"/>
      <w:r>
        <w:rPr>
          <w:rFonts w:ascii="Times New Roman" w:eastAsia="Times New Roman" w:hAnsi="Times New Roman" w:cs="Times New Roman"/>
          <w:sz w:val="24"/>
          <w:szCs w:val="24"/>
          <w:highlight w:val="white"/>
        </w:rPr>
        <w:t xml:space="preserve"> &amp; Hernandez, 2014; Voight et al., 2006)</w:t>
      </w:r>
      <w:r>
        <w:rPr>
          <w:rFonts w:ascii="Times New Roman" w:eastAsia="Times New Roman" w:hAnsi="Times New Roman" w:cs="Times New Roman"/>
          <w:color w:val="222222"/>
          <w:sz w:val="24"/>
          <w:szCs w:val="24"/>
          <w:highlight w:val="white"/>
        </w:rPr>
        <w:t xml:space="preserve"> and cross-population EHH (XP-EHH)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Sab</w:t>
      </w:r>
      <w:r>
        <w:rPr>
          <w:rFonts w:ascii="Times New Roman" w:eastAsia="Times New Roman" w:hAnsi="Times New Roman" w:cs="Times New Roman"/>
          <w:sz w:val="24"/>
          <w:szCs w:val="24"/>
          <w:highlight w:val="white"/>
        </w:rPr>
        <w:t>eti</w:t>
      </w:r>
      <w:proofErr w:type="spellEnd"/>
      <w:r>
        <w:rPr>
          <w:rFonts w:ascii="Times New Roman" w:eastAsia="Times New Roman" w:hAnsi="Times New Roman" w:cs="Times New Roman"/>
          <w:sz w:val="24"/>
          <w:szCs w:val="24"/>
          <w:highlight w:val="white"/>
        </w:rPr>
        <w:t xml:space="preserve"> et al., 2007)</w:t>
      </w:r>
      <w:r>
        <w:rPr>
          <w:rFonts w:ascii="Times New Roman" w:eastAsia="Times New Roman" w:hAnsi="Times New Roman" w:cs="Times New Roman"/>
          <w:color w:val="222222"/>
          <w:sz w:val="24"/>
          <w:szCs w:val="24"/>
          <w:highlight w:val="white"/>
        </w:rPr>
        <w:t xml:space="preserve">, they have been widely used to detect selection in many systems </w:t>
      </w:r>
      <w:r>
        <w:rPr>
          <w:rFonts w:ascii="Times New Roman" w:eastAsia="Times New Roman" w:hAnsi="Times New Roman" w:cs="Times New Roman"/>
          <w:sz w:val="24"/>
          <w:szCs w:val="24"/>
          <w:highlight w:val="white"/>
        </w:rPr>
        <w:t>(Cao et al., 2011; International HapMap Consortium, 2005)</w:t>
      </w:r>
      <w:r>
        <w:rPr>
          <w:rFonts w:ascii="Times New Roman" w:eastAsia="Times New Roman" w:hAnsi="Times New Roman" w:cs="Times New Roman"/>
          <w:color w:val="222222"/>
          <w:sz w:val="24"/>
          <w:szCs w:val="24"/>
          <w:highlight w:val="white"/>
        </w:rPr>
        <w:t xml:space="preserve">. These methods typically seek to capture the decay of a signal, say, in the extent of haplotype sharing, from an </w:t>
      </w:r>
      <w:r>
        <w:rPr>
          <w:rFonts w:ascii="Times New Roman" w:eastAsia="Times New Roman" w:hAnsi="Times New Roman" w:cs="Times New Roman"/>
          <w:i/>
          <w:color w:val="222222"/>
          <w:sz w:val="24"/>
          <w:szCs w:val="24"/>
          <w:highlight w:val="white"/>
        </w:rPr>
        <w:t>a p</w:t>
      </w:r>
      <w:r>
        <w:rPr>
          <w:rFonts w:ascii="Times New Roman" w:eastAsia="Times New Roman" w:hAnsi="Times New Roman" w:cs="Times New Roman"/>
          <w:i/>
          <w:color w:val="222222"/>
          <w:sz w:val="24"/>
          <w:szCs w:val="24"/>
          <w:highlight w:val="white"/>
        </w:rPr>
        <w:t xml:space="preserve">riori </w:t>
      </w:r>
      <w:r>
        <w:rPr>
          <w:rFonts w:ascii="Times New Roman" w:eastAsia="Times New Roman" w:hAnsi="Times New Roman" w:cs="Times New Roman"/>
          <w:color w:val="222222"/>
          <w:sz w:val="24"/>
          <w:szCs w:val="24"/>
          <w:highlight w:val="white"/>
        </w:rPr>
        <w:t xml:space="preserve">defined core SNP. More sophisticated methods based on hidden Markov models to infer the haplotype structure are especially helpful in uncovering admixture and introgression (e.g., </w:t>
      </w:r>
      <w:proofErr w:type="spellStart"/>
      <w:r>
        <w:rPr>
          <w:rFonts w:ascii="Times New Roman" w:eastAsia="Times New Roman" w:hAnsi="Times New Roman" w:cs="Times New Roman"/>
          <w:color w:val="222222"/>
          <w:sz w:val="24"/>
          <w:szCs w:val="24"/>
          <w:highlight w:val="white"/>
        </w:rPr>
        <w:t>fineSTRUCTURE</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highlight w:val="white"/>
        </w:rPr>
        <w:t>(Lawson et al., 2012)</w:t>
      </w:r>
      <w:r>
        <w:rPr>
          <w:rFonts w:ascii="Times New Roman" w:eastAsia="Times New Roman" w:hAnsi="Times New Roman" w:cs="Times New Roman"/>
          <w:color w:val="222222"/>
          <w:sz w:val="24"/>
          <w:szCs w:val="24"/>
          <w:highlight w:val="white"/>
        </w:rPr>
        <w:t>. This allows for the visualization</w:t>
      </w:r>
      <w:r>
        <w:rPr>
          <w:rFonts w:ascii="Times New Roman" w:eastAsia="Times New Roman" w:hAnsi="Times New Roman" w:cs="Times New Roman"/>
          <w:color w:val="222222"/>
          <w:sz w:val="24"/>
          <w:szCs w:val="24"/>
          <w:highlight w:val="white"/>
        </w:rPr>
        <w:t xml:space="preserve"> of the haplotype-specific ancestry and improved fine-scale analysis of population structure that is not obvious from unlinked markers. </w:t>
      </w:r>
    </w:p>
    <w:p w14:paraId="3367601B" w14:textId="77777777" w:rsidR="009F3CA3" w:rsidRDefault="00F940D9">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1FDEC19B" w14:textId="77777777" w:rsidR="009F3CA3" w:rsidRDefault="00F940D9">
      <w:pPr>
        <w:pStyle w:val="Heading4"/>
        <w:keepNext w:val="0"/>
        <w:keepLines w:val="0"/>
        <w:shd w:val="clear" w:color="auto" w:fill="FFFFFF"/>
        <w:spacing w:before="240" w:after="40" w:line="360" w:lineRule="auto"/>
        <w:rPr>
          <w:rFonts w:ascii="Times New Roman" w:eastAsia="Times New Roman" w:hAnsi="Times New Roman" w:cs="Times New Roman"/>
          <w:b/>
          <w:color w:val="222222"/>
        </w:rPr>
      </w:pPr>
      <w:bookmarkStart w:id="130" w:name="_4ls0lc57zr2b" w:colFirst="0" w:colLast="0"/>
      <w:bookmarkEnd w:id="130"/>
      <w:r>
        <w:rPr>
          <w:rFonts w:ascii="Times New Roman" w:eastAsia="Times New Roman" w:hAnsi="Times New Roman" w:cs="Times New Roman"/>
          <w:b/>
          <w:color w:val="222222"/>
        </w:rPr>
        <w:t xml:space="preserve">Box 3: Application and limits of Li and Stephens Model </w:t>
      </w:r>
    </w:p>
    <w:p w14:paraId="3FB609F6" w14:textId="77777777" w:rsidR="009F3CA3" w:rsidRDefault="00F940D9">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Li and Stephens (2003) (LS) proposed a hidden Markov model (HMM) framework that underpins a large number of existing inference methods. Originally developed to model patterns </w:t>
      </w:r>
      <w:r>
        <w:rPr>
          <w:rFonts w:ascii="Times New Roman" w:eastAsia="Times New Roman" w:hAnsi="Times New Roman" w:cs="Times New Roman"/>
          <w:sz w:val="24"/>
          <w:szCs w:val="24"/>
        </w:rPr>
        <w:lastRenderedPageBreak/>
        <w:t>of linkage disequilibrium, it has since been widely applied to develop analytical</w:t>
      </w:r>
      <w:r>
        <w:rPr>
          <w:rFonts w:ascii="Times New Roman" w:eastAsia="Times New Roman" w:hAnsi="Times New Roman" w:cs="Times New Roman"/>
          <w:sz w:val="24"/>
          <w:szCs w:val="24"/>
        </w:rPr>
        <w:t xml:space="preserve"> tools and address empirical problems, such as, phasing and imputation of genomic data </w:t>
      </w:r>
      <w:ins w:id="131" w:author="Daria Shipilina" w:date="2022-11-09T09:28: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Browning &amp; Browning, 2007; B. N. Howie et al., 2009; Y. Li et al., 2010; </w:t>
      </w:r>
      <w:proofErr w:type="spellStart"/>
      <w:r>
        <w:rPr>
          <w:rFonts w:ascii="Times New Roman" w:eastAsia="Times New Roman" w:hAnsi="Times New Roman" w:cs="Times New Roman"/>
          <w:sz w:val="24"/>
          <w:szCs w:val="24"/>
        </w:rPr>
        <w:t>Marchini</w:t>
      </w:r>
      <w:proofErr w:type="spellEnd"/>
      <w:r>
        <w:rPr>
          <w:rFonts w:ascii="Times New Roman" w:eastAsia="Times New Roman" w:hAnsi="Times New Roman" w:cs="Times New Roman"/>
          <w:sz w:val="24"/>
          <w:szCs w:val="24"/>
        </w:rPr>
        <w:t xml:space="preserve"> et al., 2007; Stephens &amp; </w:t>
      </w:r>
      <w:proofErr w:type="spellStart"/>
      <w:r>
        <w:rPr>
          <w:rFonts w:ascii="Times New Roman" w:eastAsia="Times New Roman" w:hAnsi="Times New Roman" w:cs="Times New Roman"/>
          <w:sz w:val="24"/>
          <w:szCs w:val="24"/>
        </w:rPr>
        <w:t>Scheet</w:t>
      </w:r>
      <w:proofErr w:type="spellEnd"/>
      <w:r>
        <w:rPr>
          <w:rFonts w:ascii="Times New Roman" w:eastAsia="Times New Roman" w:hAnsi="Times New Roman" w:cs="Times New Roman"/>
          <w:sz w:val="24"/>
          <w:szCs w:val="24"/>
        </w:rPr>
        <w:t>, 2005), inference of population structure and demograp</w:t>
      </w:r>
      <w:r>
        <w:rPr>
          <w:rFonts w:ascii="Times New Roman" w:eastAsia="Times New Roman" w:hAnsi="Times New Roman" w:cs="Times New Roman"/>
          <w:sz w:val="24"/>
          <w:szCs w:val="24"/>
        </w:rPr>
        <w:t>hic history (</w:t>
      </w:r>
      <w:proofErr w:type="spellStart"/>
      <w:r>
        <w:rPr>
          <w:rFonts w:ascii="Times New Roman" w:eastAsia="Times New Roman" w:hAnsi="Times New Roman" w:cs="Times New Roman"/>
          <w:sz w:val="24"/>
          <w:szCs w:val="24"/>
        </w:rPr>
        <w:t>Hellenthal</w:t>
      </w:r>
      <w:proofErr w:type="spellEnd"/>
      <w:r>
        <w:rPr>
          <w:rFonts w:ascii="Times New Roman" w:eastAsia="Times New Roman" w:hAnsi="Times New Roman" w:cs="Times New Roman"/>
          <w:sz w:val="24"/>
          <w:szCs w:val="24"/>
        </w:rPr>
        <w:t xml:space="preserve"> et al., 2014; Lawson et al., 2012; </w:t>
      </w:r>
      <w:proofErr w:type="spellStart"/>
      <w:r>
        <w:rPr>
          <w:rFonts w:ascii="Times New Roman" w:eastAsia="Times New Roman" w:hAnsi="Times New Roman" w:cs="Times New Roman"/>
          <w:sz w:val="24"/>
          <w:szCs w:val="24"/>
        </w:rPr>
        <w:t>Steinrücken</w:t>
      </w:r>
      <w:proofErr w:type="spellEnd"/>
      <w:r>
        <w:rPr>
          <w:rFonts w:ascii="Times New Roman" w:eastAsia="Times New Roman" w:hAnsi="Times New Roman" w:cs="Times New Roman"/>
          <w:sz w:val="24"/>
          <w:szCs w:val="24"/>
        </w:rPr>
        <w:t xml:space="preserve"> et al., 2019, 2018), </w:t>
      </w:r>
      <w:proofErr w:type="spellStart"/>
      <w:r>
        <w:rPr>
          <w:rFonts w:ascii="Times New Roman" w:eastAsia="Times New Roman" w:hAnsi="Times New Roman" w:cs="Times New Roman"/>
          <w:sz w:val="24"/>
          <w:szCs w:val="24"/>
        </w:rPr>
        <w:t>characterisation</w:t>
      </w:r>
      <w:proofErr w:type="spellEnd"/>
      <w:r>
        <w:rPr>
          <w:rFonts w:ascii="Times New Roman" w:eastAsia="Times New Roman" w:hAnsi="Times New Roman" w:cs="Times New Roman"/>
          <w:sz w:val="24"/>
          <w:szCs w:val="24"/>
        </w:rPr>
        <w:t xml:space="preserve"> of local admixture (Price et al., 2009; </w:t>
      </w:r>
      <w:proofErr w:type="spellStart"/>
      <w:r>
        <w:rPr>
          <w:rFonts w:ascii="Times New Roman" w:eastAsia="Times New Roman" w:hAnsi="Times New Roman" w:cs="Times New Roman"/>
          <w:sz w:val="24"/>
          <w:szCs w:val="24"/>
        </w:rPr>
        <w:t>Sundquist</w:t>
      </w:r>
      <w:proofErr w:type="spellEnd"/>
      <w:r>
        <w:rPr>
          <w:rFonts w:ascii="Times New Roman" w:eastAsia="Times New Roman" w:hAnsi="Times New Roman" w:cs="Times New Roman"/>
          <w:sz w:val="24"/>
          <w:szCs w:val="24"/>
        </w:rPr>
        <w:t xml:space="preserve"> et al., 2008), inference of local genealogies (Kelleher et al., 2019; Rasmussen et al., 2014; Spe</w:t>
      </w:r>
      <w:r>
        <w:rPr>
          <w:rFonts w:ascii="Times New Roman" w:eastAsia="Times New Roman" w:hAnsi="Times New Roman" w:cs="Times New Roman"/>
          <w:sz w:val="24"/>
          <w:szCs w:val="24"/>
        </w:rPr>
        <w:t xml:space="preserve">idel et al., 2019), and many more. </w:t>
      </w:r>
      <w:r>
        <w:rPr>
          <w:rFonts w:ascii="Times New Roman" w:eastAsia="Times New Roman" w:hAnsi="Times New Roman" w:cs="Times New Roman"/>
          <w:sz w:val="24"/>
          <w:szCs w:val="24"/>
          <w:highlight w:val="white"/>
        </w:rPr>
        <w:t>The LS HMM framework is highly tractable and efficient. However, underlying assumptions make it incompatible with the haplotype definition we propose.</w:t>
      </w:r>
    </w:p>
    <w:p w14:paraId="45A8F41D" w14:textId="77777777" w:rsidR="009F3CA3" w:rsidRDefault="00F940D9">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LS algorithm requires a reference sample of haplotypes, or if pres</w:t>
      </w:r>
      <w:r>
        <w:rPr>
          <w:rFonts w:ascii="Times New Roman" w:eastAsia="Times New Roman" w:hAnsi="Times New Roman" w:cs="Times New Roman"/>
          <w:sz w:val="24"/>
          <w:szCs w:val="24"/>
          <w:highlight w:val="white"/>
        </w:rPr>
        <w:t xml:space="preserve">ented in a sequence, previously observed haplotypes. It gives a framework to decide whether some focal haplotype represents a) an entirely new haplotype or b) a mosaic of previously encountered haplotypes, and determines the breakpoints and transitions in </w:t>
      </w:r>
      <w:r>
        <w:rPr>
          <w:rFonts w:ascii="Times New Roman" w:eastAsia="Times New Roman" w:hAnsi="Times New Roman" w:cs="Times New Roman"/>
          <w:sz w:val="24"/>
          <w:szCs w:val="24"/>
          <w:highlight w:val="white"/>
        </w:rPr>
        <w:t>this mosaic. Whilst the LS model captures genetic relatedness among chromosomes through recombination, it assumes that the reference haplotypes are known. This would be valid in a selection experiment, if we know the founder genomes; in this case, blocks a</w:t>
      </w:r>
      <w:r>
        <w:rPr>
          <w:rFonts w:ascii="Times New Roman" w:eastAsia="Times New Roman" w:hAnsi="Times New Roman" w:cs="Times New Roman"/>
          <w:sz w:val="24"/>
          <w:szCs w:val="24"/>
          <w:highlight w:val="white"/>
        </w:rPr>
        <w:t>re defined by IBD to this reference population. However, if we only have contemporary genomes, the reference panel is an approximation. Secondly, the model assumes that genomic states depend solely on the immediately preceding site. This is also an approxi</w:t>
      </w:r>
      <w:r>
        <w:rPr>
          <w:rFonts w:ascii="Times New Roman" w:eastAsia="Times New Roman" w:hAnsi="Times New Roman" w:cs="Times New Roman"/>
          <w:sz w:val="24"/>
          <w:szCs w:val="24"/>
          <w:highlight w:val="white"/>
        </w:rPr>
        <w:t xml:space="preserve">mation, since in the true ARG, recombinant lineages can coalesce back to any lineage that existed in the preceding genome, which yields disjunct haplotype blocks. </w:t>
      </w:r>
    </w:p>
    <w:p w14:paraId="7DA9DCE4" w14:textId="77777777" w:rsidR="009F3CA3" w:rsidRDefault="009F3CA3">
      <w:pPr>
        <w:spacing w:line="360" w:lineRule="auto"/>
        <w:rPr>
          <w:rFonts w:ascii="Times New Roman" w:eastAsia="Times New Roman" w:hAnsi="Times New Roman" w:cs="Times New Roman"/>
          <w:b/>
          <w:sz w:val="24"/>
          <w:szCs w:val="24"/>
          <w:highlight w:val="white"/>
        </w:rPr>
      </w:pPr>
    </w:p>
    <w:p w14:paraId="788C074B" w14:textId="77777777" w:rsidR="009F3CA3" w:rsidRDefault="009F3CA3">
      <w:pPr>
        <w:spacing w:line="360" w:lineRule="auto"/>
        <w:rPr>
          <w:rFonts w:ascii="Times New Roman" w:eastAsia="Times New Roman" w:hAnsi="Times New Roman" w:cs="Times New Roman"/>
          <w:b/>
          <w:sz w:val="24"/>
          <w:szCs w:val="24"/>
          <w:highlight w:val="white"/>
        </w:rPr>
      </w:pPr>
    </w:p>
    <w:p w14:paraId="2F00BAD0" w14:textId="77777777" w:rsidR="009F3CA3" w:rsidRDefault="009F3CA3">
      <w:pPr>
        <w:spacing w:line="360" w:lineRule="auto"/>
        <w:rPr>
          <w:rFonts w:ascii="Times New Roman" w:eastAsia="Times New Roman" w:hAnsi="Times New Roman" w:cs="Times New Roman"/>
          <w:b/>
          <w:sz w:val="24"/>
          <w:szCs w:val="24"/>
          <w:highlight w:val="white"/>
        </w:rPr>
      </w:pPr>
    </w:p>
    <w:p w14:paraId="4A0B8D10" w14:textId="77777777" w:rsidR="009F3CA3" w:rsidRDefault="009F3CA3">
      <w:pPr>
        <w:spacing w:line="360" w:lineRule="auto"/>
      </w:pPr>
    </w:p>
    <w:sectPr w:rsidR="009F3CA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3" w:author="Daria Shipilina" w:date="2022-11-09T09:30:00Z" w:initials="">
    <w:p w14:paraId="3CA92A8B" w14:textId="77777777" w:rsidR="009F3CA3" w:rsidRDefault="00F940D9">
      <w:pPr>
        <w:widowControl w:val="0"/>
        <w:pBdr>
          <w:top w:val="nil"/>
          <w:left w:val="nil"/>
          <w:bottom w:val="nil"/>
          <w:right w:val="nil"/>
          <w:between w:val="nil"/>
        </w:pBdr>
        <w:spacing w:line="240" w:lineRule="auto"/>
        <w:rPr>
          <w:color w:val="000000"/>
        </w:rPr>
      </w:pPr>
      <w:r>
        <w:rPr>
          <w:color w:val="000000"/>
        </w:rPr>
        <w:t>Check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A92A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A92A8B" w16cid:durableId="271E11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ria Shipilina">
    <w15:presenceInfo w15:providerId="Windows Live" w15:userId="2526f2e83262d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oNotDisplayPageBoundarie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CA3"/>
    <w:rsid w:val="005149C6"/>
    <w:rsid w:val="009F3CA3"/>
    <w:rsid w:val="00BD3D0D"/>
    <w:rsid w:val="00F94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17E71"/>
  <w15:docId w15:val="{C09FE937-0DEA-6F48-8E84-CD7ED9B9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149C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49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5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en.wikipedia.org/wiki/Common_descent"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34</Pages>
  <Words>12191</Words>
  <Characters>69491</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Daria Shipilina</cp:lastModifiedBy>
  <cp:revision>2</cp:revision>
  <dcterms:created xsi:type="dcterms:W3CDTF">2022-11-15T12:24:00Z</dcterms:created>
  <dcterms:modified xsi:type="dcterms:W3CDTF">2022-11-15T13:36:00Z</dcterms:modified>
</cp:coreProperties>
</file>