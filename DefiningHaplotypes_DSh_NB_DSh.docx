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98FB" w14:textId="77777777" w:rsidR="00E76D67" w:rsidRDefault="00324AC4">
      <w:pPr>
        <w:pStyle w:val="Body"/>
        <w:spacing w:before="320" w:after="80"/>
        <w:outlineLvl w:val="2"/>
        <w:rPr>
          <w:rFonts w:ascii="Times New Roman" w:eastAsia="Times New Roman" w:hAnsi="Times New Roman" w:cs="Times New Roman"/>
          <w:b/>
          <w:bCs/>
          <w:sz w:val="27"/>
          <w:szCs w:val="27"/>
        </w:rPr>
      </w:pPr>
      <w:r>
        <w:rPr>
          <w:rFonts w:ascii="Times New Roman" w:hAnsi="Times New Roman"/>
          <w:color w:val="434343"/>
          <w:sz w:val="28"/>
          <w:szCs w:val="28"/>
          <w:u w:color="434343"/>
          <w:shd w:val="clear" w:color="auto" w:fill="FFFFFF"/>
        </w:rPr>
        <w:t>Definition &amp; Simulations</w:t>
      </w:r>
    </w:p>
    <w:p w14:paraId="704D9A44" w14:textId="77777777" w:rsidR="00E76D67" w:rsidRDefault="00E76D67">
      <w:pPr>
        <w:pStyle w:val="Body"/>
        <w:rPr>
          <w:rFonts w:ascii="Times New Roman" w:eastAsia="Times New Roman" w:hAnsi="Times New Roman" w:cs="Times New Roman"/>
        </w:rPr>
      </w:pPr>
    </w:p>
    <w:p w14:paraId="6C240EAC" w14:textId="195B79EC" w:rsidR="00E76D67" w:rsidRPr="0051052F" w:rsidRDefault="0051052F" w:rsidP="0051052F">
      <w:pPr>
        <w:jc w:val="both"/>
      </w:pPr>
      <w:r w:rsidRPr="0051052F">
        <w:rPr>
          <w:bdr w:val="none" w:sz="0" w:space="0" w:color="auto"/>
          <w:shd w:val="clear" w:color="auto" w:fill="FFFFFF"/>
          <w:lang w:eastAsia="en-GB"/>
        </w:rPr>
        <w:t xml:space="preserve">In a simplest and earliest definition, a </w:t>
      </w:r>
      <w:r w:rsidRPr="0051052F">
        <w:rPr>
          <w:b/>
          <w:bCs/>
          <w:bdr w:val="none" w:sz="0" w:space="0" w:color="auto"/>
          <w:lang w:val="en-SE" w:eastAsia="en-GB"/>
        </w:rPr>
        <w:t>haplotype</w:t>
      </w:r>
      <w:r w:rsidRPr="0051052F">
        <w:rPr>
          <w:bdr w:val="none" w:sz="0" w:space="0" w:color="auto"/>
          <w:shd w:val="clear" w:color="auto" w:fill="FFFFFF"/>
          <w:lang w:val="en-SE" w:eastAsia="en-GB"/>
        </w:rPr>
        <w:t> (</w:t>
      </w:r>
      <w:r w:rsidRPr="0051052F">
        <w:rPr>
          <w:bdr w:val="none" w:sz="0" w:space="0" w:color="auto"/>
          <w:shd w:val="clear" w:color="auto" w:fill="FFFFFF"/>
          <w:lang w:eastAsia="en-GB"/>
        </w:rPr>
        <w:t xml:space="preserve">or </w:t>
      </w:r>
      <w:r w:rsidRPr="0051052F">
        <w:rPr>
          <w:bdr w:val="none" w:sz="0" w:space="0" w:color="auto"/>
          <w:shd w:val="clear" w:color="auto" w:fill="FFFFFF"/>
          <w:lang w:val="en-SE" w:eastAsia="en-GB"/>
        </w:rPr>
        <w:t xml:space="preserve">haploid genotype) is a </w:t>
      </w:r>
      <w:r w:rsidRPr="0051052F">
        <w:rPr>
          <w:bdr w:val="none" w:sz="0" w:space="0" w:color="auto"/>
          <w:shd w:val="clear" w:color="auto" w:fill="FFFFFF"/>
          <w:lang w:eastAsia="en-GB"/>
        </w:rPr>
        <w:t>combination</w:t>
      </w:r>
      <w:r w:rsidRPr="0051052F">
        <w:rPr>
          <w:bdr w:val="none" w:sz="0" w:space="0" w:color="auto"/>
          <w:shd w:val="clear" w:color="auto" w:fill="FFFFFF"/>
          <w:lang w:val="en-SE" w:eastAsia="en-GB"/>
        </w:rPr>
        <w:t xml:space="preserve"> of alleles in an organism that a</w:t>
      </w:r>
      <w:proofErr w:type="spellStart"/>
      <w:r w:rsidRPr="0051052F">
        <w:rPr>
          <w:bdr w:val="none" w:sz="0" w:space="0" w:color="auto"/>
          <w:shd w:val="clear" w:color="auto" w:fill="FFFFFF"/>
          <w:lang w:eastAsia="en-GB"/>
        </w:rPr>
        <w:t>ll</w:t>
      </w:r>
      <w:proofErr w:type="spellEnd"/>
      <w:r w:rsidRPr="0051052F">
        <w:rPr>
          <w:bdr w:val="none" w:sz="0" w:space="0" w:color="auto"/>
          <w:shd w:val="clear" w:color="auto" w:fill="FFFFFF"/>
          <w:lang w:eastAsia="en-GB"/>
        </w:rPr>
        <w:t xml:space="preserve"> have been </w:t>
      </w:r>
      <w:r w:rsidRPr="0051052F">
        <w:rPr>
          <w:bdr w:val="none" w:sz="0" w:space="0" w:color="auto"/>
          <w:shd w:val="clear" w:color="auto" w:fill="FFFFFF"/>
          <w:lang w:val="en-SE" w:eastAsia="en-GB"/>
        </w:rPr>
        <w:t>inherited together from a single</w:t>
      </w:r>
      <w:r w:rsidRPr="0051052F">
        <w:rPr>
          <w:bdr w:val="none" w:sz="0" w:space="0" w:color="auto"/>
          <w:shd w:val="clear" w:color="auto" w:fill="FFFFFF"/>
          <w:lang w:eastAsia="en-GB"/>
        </w:rPr>
        <w:t xml:space="preserve"> </w:t>
      </w:r>
      <w:r w:rsidRPr="0051052F">
        <w:rPr>
          <w:bdr w:val="none" w:sz="0" w:space="0" w:color="auto"/>
          <w:shd w:val="clear" w:color="auto" w:fill="FFFFFF"/>
          <w:lang w:val="en-SE" w:eastAsia="en-GB"/>
        </w:rPr>
        <w:t>parent</w:t>
      </w:r>
      <w:r w:rsidRPr="0051052F">
        <w:rPr>
          <w:bdr w:val="none" w:sz="0" w:space="0" w:color="auto"/>
          <w:shd w:val="clear" w:color="auto" w:fill="FFFFFF"/>
          <w:lang w:eastAsia="en-GB"/>
        </w:rPr>
        <w:t xml:space="preserve">. In application to the </w:t>
      </w:r>
      <w:r w:rsidRPr="0051052F">
        <w:rPr>
          <w:shd w:val="clear" w:color="auto" w:fill="FFFFFF"/>
        </w:rPr>
        <w:t>selection experiment</w:t>
      </w:r>
      <w:r w:rsidRPr="0051052F">
        <w:rPr>
          <w:bdr w:val="none" w:sz="0" w:space="0" w:color="auto"/>
          <w:shd w:val="clear" w:color="auto" w:fill="FFFFFF"/>
          <w:lang w:eastAsia="en-GB"/>
        </w:rPr>
        <w:t xml:space="preserve"> this definition needs to be extended to reflect joint inheritance of haplotype for a set of ancestors (</w:t>
      </w:r>
      <w:r w:rsidRPr="0051052F">
        <w:t>Fisher 1952)</w:t>
      </w:r>
      <w:r w:rsidRPr="0051052F">
        <w:rPr>
          <w:bdr w:val="none" w:sz="0" w:space="0" w:color="auto"/>
          <w:shd w:val="clear" w:color="auto" w:fill="FFFFFF"/>
          <w:lang w:val="en-SE" w:eastAsia="en-GB"/>
        </w:rPr>
        <w:t>.</w:t>
      </w:r>
      <w:r w:rsidRPr="0051052F">
        <w:rPr>
          <w:bdr w:val="none" w:sz="0" w:space="0" w:color="auto"/>
          <w:shd w:val="clear" w:color="auto" w:fill="FFFFFF"/>
          <w:lang w:eastAsia="en-GB"/>
        </w:rPr>
        <w:t xml:space="preserve"> This definition by itself doesn’t directly imply length of the haplotypes. We will refer to this definition as </w:t>
      </w:r>
      <w:r w:rsidR="00BD331D" w:rsidRPr="0051052F">
        <w:t>of identity by descent (IBD)</w:t>
      </w:r>
      <w:r w:rsidRPr="0051052F">
        <w:t>.</w:t>
      </w:r>
    </w:p>
    <w:p w14:paraId="3E53D2F2" w14:textId="22A5B818" w:rsidR="00E76D67" w:rsidRPr="0051052F" w:rsidRDefault="00324AC4" w:rsidP="0051052F">
      <w:pPr>
        <w:jc w:val="both"/>
        <w:rPr>
          <w:shd w:val="clear" w:color="auto" w:fill="FFFFFF"/>
        </w:rPr>
      </w:pPr>
      <w:r w:rsidRPr="0051052F">
        <w:rPr>
          <w:shd w:val="clear" w:color="auto" w:fill="FFFFFF"/>
        </w:rPr>
        <w:t xml:space="preserve">This definition is tailored to define blocks relative to </w:t>
      </w:r>
      <w:r w:rsidRPr="0051052F">
        <w:rPr>
          <w:b/>
          <w:bCs/>
          <w:shd w:val="clear" w:color="auto" w:fill="FFFFFF"/>
        </w:rPr>
        <w:t>recent</w:t>
      </w:r>
      <w:r w:rsidRPr="0051052F">
        <w:rPr>
          <w:shd w:val="clear" w:color="auto" w:fill="FFFFFF"/>
        </w:rPr>
        <w:t xml:space="preserve"> common ancestors and in some cases, there is an obvious reference population (</w:t>
      </w:r>
      <w:proofErr w:type="gramStart"/>
      <w:r w:rsidRPr="0051052F">
        <w:rPr>
          <w:shd w:val="clear" w:color="auto" w:fill="FFFFFF"/>
        </w:rPr>
        <w:t>e.g.</w:t>
      </w:r>
      <w:proofErr w:type="gramEnd"/>
      <w:r w:rsidRPr="0051052F">
        <w:rPr>
          <w:shd w:val="clear" w:color="auto" w:fill="FFFFFF"/>
        </w:rPr>
        <w:t xml:space="preserve"> in a </w:t>
      </w:r>
      <w:bookmarkStart w:id="0" w:name="OLE_LINK13"/>
      <w:bookmarkStart w:id="1" w:name="OLE_LINK14"/>
      <w:r w:rsidRPr="0051052F">
        <w:rPr>
          <w:shd w:val="clear" w:color="auto" w:fill="FFFFFF"/>
        </w:rPr>
        <w:t>selection experiment</w:t>
      </w:r>
      <w:bookmarkEnd w:id="0"/>
      <w:bookmarkEnd w:id="1"/>
      <w:r w:rsidRPr="0051052F">
        <w:rPr>
          <w:shd w:val="clear" w:color="auto" w:fill="FFFFFF"/>
        </w:rPr>
        <w:t xml:space="preserve">). </w:t>
      </w:r>
      <w:r w:rsidR="0051052F" w:rsidRPr="0051052F">
        <w:rPr>
          <w:shd w:val="clear" w:color="auto" w:fill="FFFFFF"/>
        </w:rPr>
        <w:t>However</w:t>
      </w:r>
      <w:r w:rsidRPr="0051052F">
        <w:rPr>
          <w:shd w:val="clear" w:color="auto" w:fill="FFFFFF"/>
        </w:rPr>
        <w:t xml:space="preserve">, choice of common ancestor is arbitrary, since technically speaking each pair of the haplotypes has a common ancestor at each position of the genome, but this ancestor may have lived many millions of years ago. </w:t>
      </w:r>
      <w:r w:rsidR="0051052F" w:rsidRPr="0051052F">
        <w:rPr>
          <w:shd w:val="clear" w:color="auto" w:fill="FFFFFF"/>
        </w:rPr>
        <w:t xml:space="preserve">We illustrate IBD-based definition on the Fig. 1. While visualizing ancestry of the sample, one can notice, that choice of set of the ancestors or rather ancestor labels produce different number and assignment to haplotypes (shown in color) and doesn’t fully reflect genealogy of the sample. </w:t>
      </w:r>
    </w:p>
    <w:p w14:paraId="3536CA8C" w14:textId="77777777" w:rsidR="0051052F" w:rsidRPr="0051052F" w:rsidRDefault="0051052F" w:rsidP="0051052F">
      <w:pPr>
        <w:jc w:val="both"/>
      </w:pPr>
    </w:p>
    <w:p w14:paraId="78CFBA91" w14:textId="4BB5183B" w:rsidR="00E76D67" w:rsidRPr="0051052F" w:rsidRDefault="0051052F" w:rsidP="0051052F">
      <w:pPr>
        <w:jc w:val="both"/>
        <w:rPr>
          <w:rFonts w:cs="Arial Unicode MS"/>
        </w:rPr>
      </w:pPr>
      <w:r w:rsidRPr="0051052F">
        <w:t xml:space="preserve">Information of the genealogy of the sample is not reflected directly is the mutational state, however one can summarize </w:t>
      </w:r>
      <w:r>
        <w:t xml:space="preserve">it </w:t>
      </w:r>
      <w:r w:rsidRPr="0051052F">
        <w:t xml:space="preserve">in </w:t>
      </w:r>
      <w:r>
        <w:rPr>
          <w:shd w:val="clear" w:color="auto" w:fill="FFFFFF"/>
        </w:rPr>
        <w:t>t</w:t>
      </w:r>
      <w:r w:rsidR="00324AC4" w:rsidRPr="0051052F">
        <w:rPr>
          <w:shd w:val="clear" w:color="auto" w:fill="FFFFFF"/>
        </w:rPr>
        <w:t xml:space="preserve">he </w:t>
      </w:r>
      <w:r w:rsidR="00324AC4" w:rsidRPr="0051052F">
        <w:rPr>
          <w:i/>
          <w:iCs/>
          <w:shd w:val="clear" w:color="auto" w:fill="FFFFFF"/>
          <w:lang w:val="fr-FR"/>
        </w:rPr>
        <w:t xml:space="preserve">ancestral </w:t>
      </w:r>
      <w:proofErr w:type="spellStart"/>
      <w:r w:rsidR="00324AC4" w:rsidRPr="0051052F">
        <w:rPr>
          <w:i/>
          <w:iCs/>
          <w:shd w:val="clear" w:color="auto" w:fill="FFFFFF"/>
          <w:lang w:val="fr-FR"/>
        </w:rPr>
        <w:t>recombination</w:t>
      </w:r>
      <w:proofErr w:type="spellEnd"/>
      <w:r w:rsidR="00324AC4" w:rsidRPr="0051052F">
        <w:rPr>
          <w:i/>
          <w:iCs/>
          <w:shd w:val="clear" w:color="auto" w:fill="FFFFFF"/>
          <w:lang w:val="fr-FR"/>
        </w:rPr>
        <w:t xml:space="preserve"> graph </w:t>
      </w:r>
      <w:r w:rsidR="00324AC4" w:rsidRPr="0051052F">
        <w:rPr>
          <w:shd w:val="clear" w:color="auto" w:fill="FFFFFF"/>
        </w:rPr>
        <w:t>(ARG)</w:t>
      </w:r>
      <w:r>
        <w:rPr>
          <w:shd w:val="clear" w:color="auto" w:fill="FFFFFF"/>
        </w:rPr>
        <w:t xml:space="preserve">. </w:t>
      </w:r>
      <w:r w:rsidR="00324AC4" w:rsidRPr="0051052F">
        <w:rPr>
          <w:shd w:val="clear" w:color="auto" w:fill="FFFFFF"/>
        </w:rPr>
        <w:t xml:space="preserve"> </w:t>
      </w:r>
      <w:r w:rsidRPr="0051052F">
        <w:rPr>
          <w:shd w:val="clear" w:color="auto" w:fill="FFFFFF"/>
          <w:lang w:val="fr-FR"/>
        </w:rPr>
        <w:t>A</w:t>
      </w:r>
      <w:r w:rsidRPr="0051052F">
        <w:rPr>
          <w:shd w:val="clear" w:color="auto" w:fill="FFFFFF"/>
          <w:lang w:val="fr-FR"/>
        </w:rPr>
        <w:t xml:space="preserve">ncestral </w:t>
      </w:r>
      <w:proofErr w:type="spellStart"/>
      <w:r w:rsidRPr="0051052F">
        <w:rPr>
          <w:shd w:val="clear" w:color="auto" w:fill="FFFFFF"/>
          <w:lang w:val="fr-FR"/>
        </w:rPr>
        <w:t>recombination</w:t>
      </w:r>
      <w:proofErr w:type="spellEnd"/>
      <w:r w:rsidRPr="0051052F">
        <w:rPr>
          <w:shd w:val="clear" w:color="auto" w:fill="FFFFFF"/>
          <w:lang w:val="fr-FR"/>
        </w:rPr>
        <w:t xml:space="preserve"> graph</w:t>
      </w:r>
      <w:r w:rsidRPr="0051052F">
        <w:rPr>
          <w:i/>
          <w:iCs/>
          <w:shd w:val="clear" w:color="auto" w:fill="FFFFFF"/>
          <w:lang w:val="fr-FR"/>
        </w:rPr>
        <w:t xml:space="preserve"> </w:t>
      </w:r>
      <w:r w:rsidRPr="0051052F">
        <w:rPr>
          <w:shd w:val="clear" w:color="auto" w:fill="FFFFFF"/>
        </w:rPr>
        <w:t>(ARG)</w:t>
      </w:r>
      <w:r>
        <w:rPr>
          <w:shd w:val="clear" w:color="auto" w:fill="FFFFFF"/>
        </w:rPr>
        <w:t xml:space="preserve"> </w:t>
      </w:r>
      <w:r w:rsidRPr="0051052F">
        <w:rPr>
          <w:shd w:val="clear" w:color="auto" w:fill="FFFFFF"/>
        </w:rPr>
        <w:t xml:space="preserve">is generated by a simple coalescent </w:t>
      </w:r>
      <w:proofErr w:type="spellStart"/>
      <w:r w:rsidRPr="0051052F">
        <w:rPr>
          <w:shd w:val="clear" w:color="auto" w:fill="FFFFFF"/>
          <w:lang w:val="pt-PT"/>
        </w:rPr>
        <w:t>process</w:t>
      </w:r>
      <w:proofErr w:type="spellEnd"/>
      <w:r>
        <w:rPr>
          <w:shd w:val="clear" w:color="auto" w:fill="FFFFFF"/>
          <w:lang w:val="pt-PT"/>
        </w:rPr>
        <w:t xml:space="preserve"> </w:t>
      </w:r>
      <w:proofErr w:type="spellStart"/>
      <w:r>
        <w:rPr>
          <w:shd w:val="clear" w:color="auto" w:fill="FFFFFF"/>
          <w:lang w:val="pt-PT"/>
        </w:rPr>
        <w:t>and</w:t>
      </w:r>
      <w:proofErr w:type="spellEnd"/>
      <w:r>
        <w:rPr>
          <w:shd w:val="clear" w:color="auto" w:fill="FFFFFF"/>
          <w:lang w:val="pt-PT"/>
        </w:rPr>
        <w:t xml:space="preserve"> </w:t>
      </w:r>
      <w:r w:rsidR="00324AC4" w:rsidRPr="0051052F">
        <w:rPr>
          <w:shd w:val="clear" w:color="auto" w:fill="FFFFFF"/>
        </w:rPr>
        <w:t xml:space="preserve">traces genomes back </w:t>
      </w:r>
      <w:r>
        <w:rPr>
          <w:shd w:val="clear" w:color="auto" w:fill="FFFFFF"/>
        </w:rPr>
        <w:t xml:space="preserve">in time </w:t>
      </w:r>
      <w:r w:rsidRPr="0051052F">
        <w:rPr>
          <w:shd w:val="clear" w:color="auto" w:fill="FFFFFF"/>
        </w:rPr>
        <w:t>through a series of recombination and coalescence events</w:t>
      </w:r>
      <w:r>
        <w:rPr>
          <w:shd w:val="clear" w:color="auto" w:fill="FFFFFF"/>
        </w:rPr>
        <w:t xml:space="preserve">, which leads to all possible ancestors. By including this full genealogical information, we are </w:t>
      </w:r>
      <w:r>
        <w:rPr>
          <w:rFonts w:cs="Arial Unicode MS"/>
        </w:rPr>
        <w:t>observing multiple branches leading to sets of haplotype blocks</w:t>
      </w:r>
      <w:r>
        <w:rPr>
          <w:rFonts w:cs="Arial Unicode MS"/>
        </w:rPr>
        <w:t xml:space="preserve">. </w:t>
      </w:r>
      <w:r w:rsidRPr="0051052F">
        <w:rPr>
          <w:shd w:val="clear" w:color="auto" w:fill="FFFFFF"/>
        </w:rPr>
        <w:t xml:space="preserve">For a sample of genes, or even, for the whole population, we could define a haplotype block as a region that shares the same genealogy. </w:t>
      </w:r>
      <w:bookmarkStart w:id="2" w:name="OLE_LINK21"/>
      <w:bookmarkStart w:id="3" w:name="OLE_LINK22"/>
      <w:r>
        <w:rPr>
          <w:rFonts w:cs="Arial Unicode MS"/>
        </w:rPr>
        <w:t xml:space="preserve">When </w:t>
      </w:r>
      <w:r w:rsidRPr="0051052F">
        <w:rPr>
          <w:rFonts w:cs="Arial Unicode MS"/>
        </w:rPr>
        <w:t>defined by a specific coalescence event</w:t>
      </w:r>
      <w:r>
        <w:rPr>
          <w:rFonts w:cs="Arial Unicode MS"/>
        </w:rPr>
        <w:t xml:space="preserve">, haplotype block </w:t>
      </w:r>
      <w:r w:rsidRPr="0051052F">
        <w:rPr>
          <w:rFonts w:cs="Arial Unicode MS"/>
        </w:rPr>
        <w:t>can be represented multiple times along the genome, and within each of the several contiguous segments, will trace back to different</w:t>
      </w:r>
      <w:r>
        <w:rPr>
          <w:rFonts w:cs="Arial Unicode MS"/>
        </w:rPr>
        <w:t xml:space="preserve"> coalescent events (Fig. 2). </w:t>
      </w:r>
      <w:bookmarkEnd w:id="2"/>
      <w:bookmarkEnd w:id="3"/>
    </w:p>
    <w:p w14:paraId="54353C9E" w14:textId="195BE645" w:rsidR="00E76D67" w:rsidRPr="0051052F" w:rsidRDefault="00324AC4" w:rsidP="0051052F">
      <w:pPr>
        <w:jc w:val="both"/>
        <w:rPr>
          <w:rFonts w:eastAsia="Times New Roman"/>
        </w:rPr>
      </w:pPr>
      <w:r w:rsidRPr="0051052F">
        <w:rPr>
          <w:shd w:val="clear" w:color="auto" w:fill="FFFFFF"/>
        </w:rPr>
        <w:t>Using this definition, in which blocks descend from some branch, they can be detected through carrying mutations with a certain configuration and the number of such mutations is Poisson distributed with rate proportional to the area occupied by the block. Mutations on a branch will be shared by that set, and so we can (approximately) identify a block by the presence of such mutations.</w:t>
      </w:r>
    </w:p>
    <w:p w14:paraId="196361A0" w14:textId="7DA464B3" w:rsidR="00E76D67" w:rsidRPr="0051052F" w:rsidRDefault="00324AC4" w:rsidP="0051052F">
      <w:pPr>
        <w:jc w:val="both"/>
        <w:rPr>
          <w:rFonts w:eastAsia="Times New Roman"/>
          <w:shd w:val="clear" w:color="auto" w:fill="FFFFFF"/>
        </w:rPr>
      </w:pPr>
      <w:r w:rsidRPr="0051052F">
        <w:rPr>
          <w:rFonts w:eastAsia="Times New Roman"/>
        </w:rPr>
        <w:br/>
      </w:r>
      <w:commentRangeStart w:id="4"/>
      <w:r w:rsidRPr="0051052F">
        <w:rPr>
          <w:shd w:val="clear" w:color="auto" w:fill="FFFFFF"/>
        </w:rPr>
        <w:t>Typically, genealogies are dominated by a few long branches, which will be distinguished by carrying alternative sets of mutations</w:t>
      </w:r>
      <w:r w:rsidR="0051052F">
        <w:rPr>
          <w:shd w:val="clear" w:color="auto" w:fill="FFFFFF"/>
        </w:rPr>
        <w:t xml:space="preserve"> </w:t>
      </w:r>
      <w:r w:rsidR="0051052F">
        <w:rPr>
          <w:rFonts w:cs="Arial Unicode MS"/>
        </w:rPr>
        <w:t>(Fig. 2)</w:t>
      </w:r>
      <w:r w:rsidRPr="0051052F">
        <w:rPr>
          <w:shd w:val="clear" w:color="auto" w:fill="FFFFFF"/>
        </w:rPr>
        <w:t xml:space="preserve">. In a well-mixed population, the rate of coalescence is proportional to the number of pairs of lineages, and is therefore very fast for a large sample; the time to coalesce from many lineages down to two equals, on average, the time taken for those two to </w:t>
      </w:r>
      <w:commentRangeStart w:id="5"/>
      <w:r w:rsidRPr="0051052F">
        <w:rPr>
          <w:shd w:val="clear" w:color="auto" w:fill="FFFFFF"/>
        </w:rPr>
        <w:t>coalesce</w:t>
      </w:r>
      <w:commentRangeEnd w:id="5"/>
      <w:r w:rsidRPr="0051052F">
        <w:commentReference w:id="5"/>
      </w:r>
      <w:r w:rsidRPr="0051052F">
        <w:rPr>
          <w:shd w:val="clear" w:color="auto" w:fill="FFFFFF"/>
        </w:rPr>
        <w:t>. In the simplest case of a single causal locus one can think of the focal genealogy plus associated material - arguably, all that matters is to know the focal genealogy, but we get information about it from junctions as well as mutations</w:t>
      </w:r>
      <w:commentRangeStart w:id="6"/>
      <w:r w:rsidRPr="0051052F">
        <w:rPr>
          <w:shd w:val="clear" w:color="auto" w:fill="FFFFFF"/>
        </w:rPr>
        <w:t>.</w:t>
      </w:r>
      <w:commentRangeEnd w:id="6"/>
      <w:r w:rsidRPr="0051052F">
        <w:commentReference w:id="6"/>
      </w:r>
      <w:commentRangeEnd w:id="4"/>
      <w:r w:rsidR="0051052F">
        <w:rPr>
          <w:rStyle w:val="CommentReference"/>
        </w:rPr>
        <w:commentReference w:id="4"/>
      </w:r>
    </w:p>
    <w:p w14:paraId="14A50401" w14:textId="77777777" w:rsidR="00E76D67" w:rsidRPr="0051052F" w:rsidRDefault="00E76D67" w:rsidP="0051052F">
      <w:pPr>
        <w:jc w:val="both"/>
        <w:rPr>
          <w:rFonts w:eastAsia="Times New Roman"/>
        </w:rPr>
      </w:pPr>
    </w:p>
    <w:p w14:paraId="19975BC7" w14:textId="77777777" w:rsidR="00E76D67" w:rsidRPr="0051052F" w:rsidRDefault="00E76D67" w:rsidP="0051052F">
      <w:pPr>
        <w:jc w:val="both"/>
        <w:rPr>
          <w:rFonts w:eastAsia="Times New Roman"/>
        </w:rPr>
      </w:pPr>
    </w:p>
    <w:p w14:paraId="5EA8AAB9" w14:textId="44D4D786" w:rsidR="00E76D67" w:rsidRDefault="0051052F" w:rsidP="0051052F">
      <w:pPr>
        <w:jc w:val="both"/>
        <w:rPr>
          <w:shd w:val="clear" w:color="auto" w:fill="FFFFFF"/>
        </w:rPr>
      </w:pPr>
      <w:proofErr w:type="spellStart"/>
      <w:r>
        <w:rPr>
          <w:b/>
          <w:bCs/>
          <w:shd w:val="clear" w:color="auto" w:fill="FFFFFF"/>
          <w:lang w:val="it-IT"/>
        </w:rPr>
        <w:t>Final</w:t>
      </w:r>
      <w:proofErr w:type="spellEnd"/>
      <w:r>
        <w:rPr>
          <w:b/>
          <w:bCs/>
          <w:shd w:val="clear" w:color="auto" w:fill="FFFFFF"/>
          <w:lang w:val="it-IT"/>
        </w:rPr>
        <w:t xml:space="preserve"> </w:t>
      </w:r>
      <w:proofErr w:type="spellStart"/>
      <w:r>
        <w:rPr>
          <w:b/>
          <w:bCs/>
          <w:shd w:val="clear" w:color="auto" w:fill="FFFFFF"/>
          <w:lang w:val="it-IT"/>
        </w:rPr>
        <w:t>definition</w:t>
      </w:r>
      <w:proofErr w:type="spellEnd"/>
      <w:r w:rsidR="00324AC4" w:rsidRPr="0051052F">
        <w:rPr>
          <w:b/>
          <w:bCs/>
          <w:shd w:val="clear" w:color="auto" w:fill="FFFFFF"/>
          <w:lang w:val="it-IT"/>
        </w:rPr>
        <w:t>:</w:t>
      </w:r>
      <w:r w:rsidR="00324AC4" w:rsidRPr="0051052F">
        <w:rPr>
          <w:shd w:val="clear" w:color="auto" w:fill="FFFFFF"/>
        </w:rPr>
        <w:t xml:space="preserve"> </w:t>
      </w:r>
    </w:p>
    <w:p w14:paraId="4B822B69" w14:textId="5BC82C11" w:rsidR="0051052F" w:rsidRDefault="0051052F" w:rsidP="0051052F">
      <w:pPr>
        <w:jc w:val="both"/>
        <w:rPr>
          <w:shd w:val="clear" w:color="auto" w:fill="FFFFFF"/>
        </w:rPr>
      </w:pPr>
    </w:p>
    <w:p w14:paraId="294F689C" w14:textId="666CF9BE" w:rsidR="0051052F" w:rsidRDefault="0051052F" w:rsidP="0051052F">
      <w:pPr>
        <w:jc w:val="both"/>
        <w:rPr>
          <w:shd w:val="clear" w:color="auto" w:fill="FFFFFF"/>
        </w:rPr>
      </w:pPr>
    </w:p>
    <w:p w14:paraId="7DB5DC64" w14:textId="77777777" w:rsidR="0051052F" w:rsidRPr="0051052F" w:rsidRDefault="0051052F" w:rsidP="0051052F">
      <w:pPr>
        <w:jc w:val="both"/>
        <w:rPr>
          <w:rFonts w:eastAsia="Times New Roman"/>
          <w:shd w:val="clear" w:color="auto" w:fill="FFFFFF"/>
        </w:rPr>
      </w:pPr>
    </w:p>
    <w:p w14:paraId="07AA5559" w14:textId="77777777" w:rsidR="00E76D67" w:rsidRPr="0051052F" w:rsidRDefault="00E76D67" w:rsidP="0051052F">
      <w:pPr>
        <w:jc w:val="both"/>
        <w:rPr>
          <w:rFonts w:eastAsia="Times New Roman"/>
          <w:shd w:val="clear" w:color="auto" w:fill="FFFFFF"/>
        </w:rPr>
      </w:pPr>
    </w:p>
    <w:p w14:paraId="2C98FE84" w14:textId="5FD66040" w:rsidR="00BD331D" w:rsidRPr="0051052F" w:rsidRDefault="0051052F" w:rsidP="0051052F">
      <w:pPr>
        <w:rPr>
          <w:shd w:val="clear" w:color="auto" w:fill="FFFFFF"/>
        </w:rPr>
      </w:pPr>
      <w:r>
        <w:rPr>
          <w:shd w:val="clear" w:color="auto" w:fill="FFFFFF"/>
        </w:rPr>
        <w:lastRenderedPageBreak/>
        <w:t>Leftover text:</w:t>
      </w:r>
      <w:r>
        <w:rPr>
          <w:shd w:val="clear" w:color="auto" w:fill="FFFFFF"/>
        </w:rPr>
        <w:br/>
      </w:r>
      <w:r>
        <w:rPr>
          <w:shd w:val="clear" w:color="auto" w:fill="FFFFFF"/>
        </w:rPr>
        <w:br/>
      </w:r>
      <w:ins w:id="7" w:author="Microsoft Office User" w:date="2021-11-17T20:28:00Z">
        <w:r w:rsidR="00BD331D" w:rsidRPr="0051052F">
          <w:rPr>
            <w:shd w:val="clear" w:color="auto" w:fill="FFFFFF"/>
          </w:rPr>
          <w:t xml:space="preserve">The most common </w:t>
        </w:r>
        <w:commentRangeStart w:id="8"/>
        <w:r w:rsidR="00BD331D" w:rsidRPr="0051052F">
          <w:rPr>
            <w:shd w:val="clear" w:color="auto" w:fill="FFFFFF"/>
          </w:rPr>
          <w:t>practice</w:t>
        </w:r>
        <w:commentRangeEnd w:id="8"/>
        <w:r w:rsidR="00BD331D" w:rsidRPr="0051052F">
          <w:commentReference w:id="8"/>
        </w:r>
        <w:r w:rsidR="00BD331D" w:rsidRPr="0051052F">
          <w:rPr>
            <w:shd w:val="clear" w:color="auto" w:fill="FFFFFF"/>
          </w:rPr>
          <w:t xml:space="preserve"> defines haplotype block as a segment of the genome inherited from a single </w:t>
        </w:r>
        <w:commentRangeStart w:id="9"/>
        <w:r w:rsidR="00BD331D" w:rsidRPr="0051052F">
          <w:rPr>
            <w:shd w:val="clear" w:color="auto" w:fill="FFFFFF"/>
          </w:rPr>
          <w:t>common</w:t>
        </w:r>
        <w:commentRangeEnd w:id="9"/>
        <w:r w:rsidR="00BD331D" w:rsidRPr="0051052F">
          <w:commentReference w:id="9"/>
        </w:r>
        <w:r w:rsidR="00BD331D" w:rsidRPr="0051052F">
          <w:rPr>
            <w:shd w:val="clear" w:color="auto" w:fill="FFFFFF"/>
          </w:rPr>
          <w:t xml:space="preserve"> ancestor, with no recombination occurring in the lineages of interest. As sequence evolves through time the common ancestor sequence is additionally disrupted by mutation, which can result in blocks identical by descent in fact looking different. Genotype error can be another source of uncertainty causing misinterpretation of the haplotype block. </w:t>
        </w:r>
      </w:ins>
    </w:p>
    <w:p w14:paraId="253EBACC" w14:textId="3D689C19" w:rsidR="0051052F" w:rsidRDefault="0051052F" w:rsidP="00BD331D">
      <w:pPr>
        <w:pStyle w:val="Body"/>
        <w:jc w:val="both"/>
        <w:rPr>
          <w:rFonts w:ascii="Times New Roman" w:hAnsi="Times New Roman"/>
          <w:sz w:val="22"/>
          <w:szCs w:val="22"/>
          <w:shd w:val="clear" w:color="auto" w:fill="FFFFFF"/>
        </w:rPr>
      </w:pPr>
    </w:p>
    <w:p w14:paraId="71394D4F" w14:textId="6DDC817C" w:rsidR="0051052F" w:rsidRDefault="0051052F" w:rsidP="00BD331D">
      <w:pPr>
        <w:pStyle w:val="Body"/>
        <w:jc w:val="both"/>
        <w:rPr>
          <w:rFonts w:ascii="Times New Roman" w:hAnsi="Times New Roman" w:cs="Times New Roman"/>
          <w:color w:val="auto"/>
          <w:sz w:val="22"/>
          <w:szCs w:val="22"/>
          <w:shd w:val="clear" w:color="auto" w:fill="FFFFFF"/>
        </w:rPr>
      </w:pPr>
      <w:r w:rsidRPr="0051052F">
        <w:rPr>
          <w:rFonts w:ascii="Times New Roman" w:hAnsi="Times New Roman" w:cs="Times New Roman"/>
          <w:color w:val="auto"/>
          <w:sz w:val="22"/>
          <w:szCs w:val="22"/>
          <w:shd w:val="clear" w:color="auto" w:fill="FFFFFF"/>
        </w:rPr>
        <w:t>In some methods, haplotype blocks are directly referred to as identity by descent (IBD) segments and length of the haplotype block equivalent to identification of their “endpoints” (Browning &amp; Browning, 2020). </w:t>
      </w:r>
    </w:p>
    <w:p w14:paraId="3F605E8B" w14:textId="6F17D4EF" w:rsidR="0051052F" w:rsidRDefault="0051052F" w:rsidP="00BD331D">
      <w:pPr>
        <w:pStyle w:val="Body"/>
        <w:jc w:val="both"/>
        <w:rPr>
          <w:rFonts w:ascii="Times New Roman" w:hAnsi="Times New Roman" w:cs="Times New Roman"/>
          <w:color w:val="auto"/>
          <w:sz w:val="22"/>
          <w:szCs w:val="22"/>
          <w:shd w:val="clear" w:color="auto" w:fill="FFFFFF"/>
        </w:rPr>
      </w:pPr>
    </w:p>
    <w:p w14:paraId="0050B7E2" w14:textId="33AB11AC" w:rsidR="0051052F" w:rsidRDefault="0051052F" w:rsidP="00BD331D">
      <w:pPr>
        <w:pStyle w:val="Body"/>
        <w:jc w:val="both"/>
        <w:rPr>
          <w:ins w:id="10" w:author="Microsoft Office User" w:date="2021-11-17T20:28:00Z"/>
          <w:rFonts w:ascii="Times New Roman" w:eastAsia="Times New Roman" w:hAnsi="Times New Roman" w:cs="Times New Roman"/>
        </w:rPr>
      </w:pPr>
      <w:r w:rsidRPr="0051052F">
        <w:rPr>
          <w:shd w:val="clear" w:color="auto" w:fill="FFFFFF"/>
        </w:rPr>
        <w:t xml:space="preserve">However, adjacent genealogies, which differ by a single pair of recombination and coalescence events, usually differ trivially, and </w:t>
      </w:r>
      <w:commentRangeStart w:id="11"/>
      <w:r w:rsidRPr="0051052F">
        <w:rPr>
          <w:shd w:val="clear" w:color="auto" w:fill="FFFFFF"/>
        </w:rPr>
        <w:t>undetectably</w:t>
      </w:r>
      <w:commentRangeEnd w:id="11"/>
      <w:r w:rsidRPr="0051052F">
        <w:commentReference w:id="11"/>
      </w:r>
      <w:r w:rsidRPr="0051052F">
        <w:rPr>
          <w:shd w:val="clear" w:color="auto" w:fill="FFFFFF"/>
        </w:rPr>
        <w:t>. </w:t>
      </w:r>
    </w:p>
    <w:p w14:paraId="0468D6DD" w14:textId="01761854" w:rsidR="00E76D67" w:rsidRDefault="00E76D67">
      <w:pPr>
        <w:pStyle w:val="Body"/>
        <w:spacing w:after="240"/>
      </w:pPr>
    </w:p>
    <w:p w14:paraId="2A8FECCA" w14:textId="6E7BC38B" w:rsidR="0051052F" w:rsidRDefault="0051052F">
      <w:pPr>
        <w:pStyle w:val="Body"/>
        <w:spacing w:after="240"/>
      </w:pPr>
      <w:r w:rsidRPr="0051052F">
        <w:rPr>
          <w:shd w:val="clear" w:color="auto" w:fill="FFFFFF"/>
        </w:rPr>
        <w:t>We argue that the haplotype block should be defined in terms of the ARG; then, we see that haplotype blocks correspond to sets of genomes that descend from particular branches.</w:t>
      </w:r>
    </w:p>
    <w:sectPr w:rsidR="0051052F">
      <w:headerReference w:type="default" r:id="rId11"/>
      <w:footerReference w:type="default" r:id="rId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ck Barton" w:date="2021-11-14T13:43:00Z" w:initials="">
    <w:p w14:paraId="2D4D7FE8" w14:textId="77777777" w:rsidR="00E76D67" w:rsidRDefault="00E76D67">
      <w:pPr>
        <w:pStyle w:val="Default"/>
      </w:pPr>
    </w:p>
    <w:p w14:paraId="1130AF97" w14:textId="77777777" w:rsidR="00E76D67" w:rsidRDefault="00324AC4">
      <w:pPr>
        <w:pStyle w:val="Default"/>
      </w:pPr>
      <w:r>
        <w:rPr>
          <w:rFonts w:eastAsia="Arial Unicode MS" w:cs="Arial Unicode MS"/>
        </w:rPr>
        <w:t xml:space="preserve">The preceding sentences were written to justify </w:t>
      </w:r>
      <w:proofErr w:type="spellStart"/>
      <w:r>
        <w:rPr>
          <w:rFonts w:eastAsia="Arial Unicode MS" w:cs="Arial Unicode MS"/>
        </w:rPr>
        <w:t>focussing</w:t>
      </w:r>
      <w:proofErr w:type="spellEnd"/>
      <w:r>
        <w:rPr>
          <w:rFonts w:eastAsia="Arial Unicode MS" w:cs="Arial Unicode MS"/>
        </w:rPr>
        <w:t xml:space="preserve"> on SNP on the long branches.</w:t>
      </w:r>
    </w:p>
  </w:comment>
  <w:comment w:id="6" w:author="Nick Barton" w:date="2021-11-14T13:44:00Z" w:initials="">
    <w:p w14:paraId="13CCF233" w14:textId="77777777" w:rsidR="00E76D67" w:rsidRDefault="00E76D67">
      <w:pPr>
        <w:pStyle w:val="Default"/>
      </w:pPr>
    </w:p>
    <w:p w14:paraId="387446CD" w14:textId="77777777" w:rsidR="00E76D67" w:rsidRDefault="00324AC4">
      <w:pPr>
        <w:pStyle w:val="Default"/>
      </w:pPr>
      <w:r>
        <w:rPr>
          <w:rFonts w:eastAsia="Arial Unicode MS" w:cs="Arial Unicode MS"/>
        </w:rPr>
        <w:t>The preceding sentence applies to a selective sweep specifically</w:t>
      </w:r>
    </w:p>
  </w:comment>
  <w:comment w:id="4" w:author="Microsoft Office User" w:date="2021-11-19T17:09:00Z" w:initials="MOU">
    <w:p w14:paraId="345CF870" w14:textId="21C78C9B" w:rsidR="0051052F" w:rsidRDefault="0051052F">
      <w:pPr>
        <w:pStyle w:val="CommentText"/>
      </w:pPr>
      <w:r>
        <w:rPr>
          <w:rStyle w:val="CommentReference"/>
        </w:rPr>
        <w:annotationRef/>
      </w:r>
      <w:r>
        <w:t>I’m lost here…</w:t>
      </w:r>
    </w:p>
  </w:comment>
  <w:comment w:id="8" w:author="Nick Barton" w:date="2021-11-14T13:18:00Z" w:initials="">
    <w:p w14:paraId="38B485F2" w14:textId="77777777" w:rsidR="00BD331D" w:rsidRDefault="00BD331D" w:rsidP="00BD331D">
      <w:pPr>
        <w:pStyle w:val="Default"/>
      </w:pPr>
    </w:p>
    <w:p w14:paraId="00835462" w14:textId="77777777" w:rsidR="00BD331D" w:rsidRDefault="00BD331D" w:rsidP="00BD331D">
      <w:pPr>
        <w:pStyle w:val="Default"/>
      </w:pPr>
      <w:r>
        <w:rPr>
          <w:rFonts w:eastAsia="Arial Unicode MS" w:cs="Arial Unicode MS"/>
        </w:rPr>
        <w:t>I’m not sure what is actually the “most common practice</w:t>
      </w:r>
      <w:proofErr w:type="gramStart"/>
      <w:r>
        <w:rPr>
          <w:rFonts w:eastAsia="Arial Unicode MS" w:cs="Arial Unicode MS"/>
        </w:rPr>
        <w:t>” !</w:t>
      </w:r>
      <w:proofErr w:type="gramEnd"/>
      <w:r>
        <w:rPr>
          <w:rFonts w:eastAsia="Arial Unicode MS" w:cs="Arial Unicode MS"/>
        </w:rPr>
        <w:t xml:space="preserve"> I suspect that most commonly, “haplotype blocks” are simply ill-defined. </w:t>
      </w:r>
    </w:p>
  </w:comment>
  <w:comment w:id="9" w:author="Nick Barton" w:date="2021-11-14T13:17:00Z" w:initials="">
    <w:p w14:paraId="4948E14F" w14:textId="77777777" w:rsidR="00BD331D" w:rsidRDefault="00BD331D" w:rsidP="00BD331D">
      <w:pPr>
        <w:pStyle w:val="Default"/>
      </w:pPr>
    </w:p>
    <w:p w14:paraId="0BF865E6" w14:textId="77777777" w:rsidR="00BD331D" w:rsidRDefault="00BD331D" w:rsidP="00BD331D">
      <w:pPr>
        <w:pStyle w:val="Default"/>
      </w:pPr>
      <w:r>
        <w:rPr>
          <w:rFonts w:eastAsia="Arial Unicode MS" w:cs="Arial Unicode MS"/>
        </w:rPr>
        <w:t xml:space="preserve">This definition combines different ideas - I’d rather develop the definition in stages, as in the earlier texts (or maybe this definition comes after that?). To me the “classical IBD” definition (as for example in Fisher 1952) was in terms of IBD </w:t>
      </w:r>
      <w:proofErr w:type="spellStart"/>
      <w:r>
        <w:rPr>
          <w:rFonts w:eastAsia="Arial Unicode MS" w:cs="Arial Unicode MS"/>
        </w:rPr>
        <w:t>wrt</w:t>
      </w:r>
      <w:proofErr w:type="spellEnd"/>
      <w:r>
        <w:rPr>
          <w:rFonts w:eastAsia="Arial Unicode MS" w:cs="Arial Unicode MS"/>
        </w:rPr>
        <w:t xml:space="preserve"> a reference population.  This depends on when one chooses the reference, and so we go on to develop a definition based on the ARG.</w:t>
      </w:r>
    </w:p>
  </w:comment>
  <w:comment w:id="11" w:author="Nick Barton" w:date="2021-11-14T13:25:00Z" w:initials="">
    <w:p w14:paraId="44D1D2A5" w14:textId="77777777" w:rsidR="0051052F" w:rsidRDefault="0051052F" w:rsidP="0051052F">
      <w:pPr>
        <w:pStyle w:val="Default"/>
      </w:pPr>
    </w:p>
    <w:p w14:paraId="408AE007" w14:textId="77777777" w:rsidR="0051052F" w:rsidRDefault="0051052F" w:rsidP="0051052F">
      <w:pPr>
        <w:pStyle w:val="Default"/>
      </w:pPr>
      <w:r>
        <w:rPr>
          <w:rFonts w:eastAsia="Arial Unicode MS" w:cs="Arial Unicode MS"/>
        </w:rPr>
        <w:t>The key point here is that we would like to define blocks via branches, not via the entire genealogy at each point. This gives a set of blocks that overlap - it is different from requiring that the whole genealogy is the same for some stretch of genome, and I think makes more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30AF97" w15:done="0"/>
  <w15:commentEx w15:paraId="387446CD" w15:done="0"/>
  <w15:commentEx w15:paraId="345CF870" w15:done="0"/>
  <w15:commentEx w15:paraId="00835462" w15:done="0"/>
  <w15:commentEx w15:paraId="0BF865E6" w15:done="0"/>
  <w15:commentEx w15:paraId="408AE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58B4" w16cex:dateUtc="2021-11-19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30AF97" w16cid:durableId="253BCF85"/>
  <w16cid:commentId w16cid:paraId="387446CD" w16cid:durableId="253BCF86"/>
  <w16cid:commentId w16cid:paraId="345CF870" w16cid:durableId="254258B4"/>
  <w16cid:commentId w16cid:paraId="00835462" w16cid:durableId="253FE451"/>
  <w16cid:commentId w16cid:paraId="0BF865E6" w16cid:durableId="253FE450"/>
  <w16cid:commentId w16cid:paraId="408AE007" w16cid:durableId="254256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F883" w14:textId="77777777" w:rsidR="00F26F5A" w:rsidRDefault="00F26F5A">
      <w:r>
        <w:separator/>
      </w:r>
    </w:p>
  </w:endnote>
  <w:endnote w:type="continuationSeparator" w:id="0">
    <w:p w14:paraId="5B2E4394" w14:textId="77777777" w:rsidR="00F26F5A" w:rsidRDefault="00F2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8FA6" w14:textId="77777777" w:rsidR="00E76D67" w:rsidRDefault="00E76D6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08B4" w14:textId="77777777" w:rsidR="00F26F5A" w:rsidRDefault="00F26F5A">
      <w:r>
        <w:separator/>
      </w:r>
    </w:p>
  </w:footnote>
  <w:footnote w:type="continuationSeparator" w:id="0">
    <w:p w14:paraId="6F05430A" w14:textId="77777777" w:rsidR="00F26F5A" w:rsidRDefault="00F26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483B3" w14:textId="77777777" w:rsidR="00E76D67" w:rsidRDefault="00E76D6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1235D"/>
    <w:multiLevelType w:val="hybridMultilevel"/>
    <w:tmpl w:val="9DA089A0"/>
    <w:styleLink w:val="ImportedStyle2"/>
    <w:lvl w:ilvl="0" w:tplc="1F403C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3BC99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FE2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D847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C3F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DA4E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7685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54A1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4E18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685984"/>
    <w:multiLevelType w:val="hybridMultilevel"/>
    <w:tmpl w:val="C0503D82"/>
    <w:styleLink w:val="ImportedStyle1"/>
    <w:lvl w:ilvl="0" w:tplc="054204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C865A0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24AEB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D4818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5DCFF7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796A38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50BCD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9FABD5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04CC81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648A5CAA"/>
    <w:multiLevelType w:val="hybridMultilevel"/>
    <w:tmpl w:val="C0503D82"/>
    <w:numStyleLink w:val="ImportedStyle1"/>
  </w:abstractNum>
  <w:abstractNum w:abstractNumId="3" w15:restartNumberingAfterBreak="0">
    <w:nsid w:val="73F3130C"/>
    <w:multiLevelType w:val="hybridMultilevel"/>
    <w:tmpl w:val="9DA089A0"/>
    <w:numStyleLink w:val="ImportedStyle2"/>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D67"/>
    <w:rsid w:val="00324AC4"/>
    <w:rsid w:val="0051052F"/>
    <w:rsid w:val="00974E55"/>
    <w:rsid w:val="00BD331D"/>
    <w:rsid w:val="00D15368"/>
    <w:rsid w:val="00E76D67"/>
    <w:rsid w:val="00F12D0D"/>
    <w:rsid w:val="00F2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3C259"/>
  <w15:docId w15:val="{9016FE2F-AF6A-2E48-BD53-4795B30D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2">
    <w:name w:val="Imported Style 2"/>
    <w:pPr>
      <w:numPr>
        <w:numId w:val="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5368"/>
    <w:rPr>
      <w:sz w:val="18"/>
      <w:szCs w:val="18"/>
    </w:rPr>
  </w:style>
  <w:style w:type="character" w:customStyle="1" w:styleId="BalloonTextChar">
    <w:name w:val="Balloon Text Char"/>
    <w:basedOn w:val="DefaultParagraphFont"/>
    <w:link w:val="BalloonText"/>
    <w:uiPriority w:val="99"/>
    <w:semiHidden/>
    <w:rsid w:val="00D15368"/>
    <w:rPr>
      <w:sz w:val="18"/>
      <w:szCs w:val="18"/>
    </w:rPr>
  </w:style>
  <w:style w:type="paragraph" w:styleId="Revision">
    <w:name w:val="Revision"/>
    <w:hidden/>
    <w:uiPriority w:val="99"/>
    <w:semiHidden/>
    <w:rsid w:val="00BD331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apple-converted-space">
    <w:name w:val="apple-converted-space"/>
    <w:basedOn w:val="DefaultParagraphFont"/>
    <w:rsid w:val="0051052F"/>
  </w:style>
  <w:style w:type="character" w:styleId="Emphasis">
    <w:name w:val="Emphasis"/>
    <w:basedOn w:val="DefaultParagraphFont"/>
    <w:uiPriority w:val="20"/>
    <w:qFormat/>
    <w:rsid w:val="0051052F"/>
    <w:rPr>
      <w:i/>
      <w:iCs/>
    </w:rPr>
  </w:style>
  <w:style w:type="paragraph" w:styleId="CommentSubject">
    <w:name w:val="annotation subject"/>
    <w:basedOn w:val="CommentText"/>
    <w:next w:val="CommentText"/>
    <w:link w:val="CommentSubjectChar"/>
    <w:uiPriority w:val="99"/>
    <w:semiHidden/>
    <w:unhideWhenUsed/>
    <w:rsid w:val="0051052F"/>
    <w:rPr>
      <w:b/>
      <w:bCs/>
    </w:rPr>
  </w:style>
  <w:style w:type="character" w:customStyle="1" w:styleId="CommentSubjectChar">
    <w:name w:val="Comment Subject Char"/>
    <w:basedOn w:val="CommentTextChar"/>
    <w:link w:val="CommentSubject"/>
    <w:uiPriority w:val="99"/>
    <w:semiHidden/>
    <w:rsid w:val="00510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9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2021-11-18T16:34:00Z</dcterms:created>
  <dcterms:modified xsi:type="dcterms:W3CDTF">2021-11-19T16:09:00Z</dcterms:modified>
</cp:coreProperties>
</file>