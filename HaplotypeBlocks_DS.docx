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E" w14:textId="77777777" w:rsidR="004C7D5F" w:rsidRDefault="004C7D5F" w:rsidP="00D65810">
      <w:pPr>
        <w:ind w:left="0" w:firstLine="0"/>
      </w:pPr>
    </w:p>
    <w:p w14:paraId="0000000F" w14:textId="77777777" w:rsidR="004C7D5F" w:rsidRDefault="005C180F">
      <w:pPr>
        <w:pStyle w:val="Title"/>
      </w:pPr>
      <w:bookmarkStart w:id="0" w:name="_ygqz5buswerh" w:colFirst="0" w:colLast="0"/>
      <w:bookmarkEnd w:id="0"/>
      <w:r>
        <w:t>Understanding haplotypes</w:t>
      </w:r>
    </w:p>
    <w:p w14:paraId="00000010" w14:textId="77777777" w:rsidR="004C7D5F" w:rsidRDefault="005C180F">
      <w:pPr>
        <w:pStyle w:val="Heading2"/>
      </w:pPr>
      <w:bookmarkStart w:id="1" w:name="_7phystaypz6a" w:colFirst="0" w:colLast="0"/>
      <w:bookmarkEnd w:id="1"/>
      <w:r>
        <w:t>Outline</w:t>
      </w:r>
      <w:ins w:id="2" w:author="Daria Shipilina" w:date="2021-10-04T08:34:00Z">
        <w:r>
          <w:t>/Paragraph Plan</w:t>
        </w:r>
      </w:ins>
    </w:p>
    <w:p w14:paraId="00000011" w14:textId="77777777" w:rsidR="004C7D5F" w:rsidRDefault="005C180F">
      <w:pPr>
        <w:pStyle w:val="Heading4"/>
        <w:rPr>
          <w:rFonts w:ascii="Calibri" w:eastAsia="Calibri" w:hAnsi="Calibri" w:cs="Calibri"/>
        </w:rPr>
      </w:pPr>
      <w:bookmarkStart w:id="3" w:name="_jzo9xd1bjzjy" w:colFirst="0" w:colLast="0"/>
      <w:bookmarkEnd w:id="3"/>
      <w:r>
        <w:t>Introduction</w:t>
      </w:r>
    </w:p>
    <w:p w14:paraId="00000012" w14:textId="77777777" w:rsidR="004C7D5F" w:rsidRDefault="005C180F">
      <w:r>
        <w:t>“Haplotype”” and “Haplotype block” are widely used terms, and have increased in importance for several reasons:</w:t>
      </w:r>
    </w:p>
    <w:p w14:paraId="00000013" w14:textId="77777777" w:rsidR="004C7D5F" w:rsidRDefault="005C180F">
      <w:pPr>
        <w:numPr>
          <w:ilvl w:val="0"/>
          <w:numId w:val="8"/>
        </w:numPr>
        <w:rPr>
          <w:ins w:id="4" w:author="Daria Shipilina" w:date="2021-10-04T07:57:00Z"/>
        </w:rPr>
      </w:pPr>
      <w:ins w:id="5" w:author="Daria Shipilina" w:date="2021-10-04T07:57:00Z">
        <w:r>
          <w:t xml:space="preserve">Emergence of the new methods for obtaining reliable haplotype information: molecular phasing using linked reads, </w:t>
        </w:r>
        <w:proofErr w:type="spellStart"/>
        <w:r>
          <w:t>haplotagging</w:t>
        </w:r>
        <w:proofErr w:type="spellEnd"/>
        <w:r>
          <w:t>.</w:t>
        </w:r>
      </w:ins>
    </w:p>
    <w:p w14:paraId="00000014" w14:textId="77777777" w:rsidR="004C7D5F" w:rsidRDefault="005C180F">
      <w:pPr>
        <w:numPr>
          <w:ilvl w:val="0"/>
          <w:numId w:val="8"/>
        </w:numPr>
        <w:rPr>
          <w:ins w:id="6" w:author="Daria Shipilina" w:date="2021-10-04T07:57:00Z"/>
        </w:rPr>
      </w:pPr>
      <w:ins w:id="7" w:author="Daria Shipilina" w:date="2021-10-04T07:57:00Z">
        <w:r>
          <w:t>Limitations of widely used site-based statistics are recognized, need for alternative approaches arises</w:t>
        </w:r>
      </w:ins>
    </w:p>
    <w:p w14:paraId="00000015" w14:textId="77777777" w:rsidR="004C7D5F" w:rsidRDefault="005C180F">
      <w:pPr>
        <w:numPr>
          <w:ilvl w:val="0"/>
          <w:numId w:val="8"/>
        </w:numPr>
        <w:rPr>
          <w:ins w:id="8" w:author="Daria Shipilina" w:date="2021-10-04T07:57:00Z"/>
        </w:rPr>
      </w:pPr>
      <w:ins w:id="9" w:author="Daria Shipilina" w:date="2021-10-04T07:57:00Z">
        <w:r>
          <w:t>Rapid development of methodology for genealogy inference (</w:t>
        </w:r>
        <w:proofErr w:type="spellStart"/>
        <w:r>
          <w:t>tsinfer</w:t>
        </w:r>
        <w:proofErr w:type="spellEnd"/>
        <w:r>
          <w:t>, Relate)</w:t>
        </w:r>
      </w:ins>
    </w:p>
    <w:p w14:paraId="00000016" w14:textId="77777777" w:rsidR="004C7D5F" w:rsidRDefault="005C180F">
      <w:pPr>
        <w:numPr>
          <w:ilvl w:val="0"/>
          <w:numId w:val="8"/>
        </w:numPr>
      </w:pPr>
      <w:r>
        <w:t>Phasing and imputation depend on assumptions about haplotype structure</w:t>
      </w:r>
    </w:p>
    <w:p w14:paraId="00000017" w14:textId="77777777" w:rsidR="004C7D5F" w:rsidRDefault="005C180F">
      <w:pPr>
        <w:numPr>
          <w:ilvl w:val="0"/>
          <w:numId w:val="8"/>
        </w:numPr>
      </w:pPr>
      <w:r>
        <w:t>Haplot</w:t>
      </w:r>
      <w:r>
        <w:t xml:space="preserve">ypes are increasingly used in inference, of selective sweeps, </w:t>
      </w:r>
      <w:proofErr w:type="spellStart"/>
      <w:r>
        <w:t>introgression</w:t>
      </w:r>
      <w:proofErr w:type="spellEnd"/>
      <w:r>
        <w:t>, and population structure.</w:t>
      </w:r>
    </w:p>
    <w:p w14:paraId="00000018" w14:textId="77777777" w:rsidR="004C7D5F" w:rsidRDefault="005C180F">
      <w:pPr>
        <w:pStyle w:val="Heading4"/>
        <w:ind w:left="360"/>
      </w:pPr>
      <w:bookmarkStart w:id="10" w:name="_qz0f06iusg3s" w:colFirst="0" w:colLast="0"/>
      <w:bookmarkEnd w:id="10"/>
      <w:r>
        <w:t>Definition &amp; Theory</w:t>
      </w:r>
    </w:p>
    <w:p w14:paraId="00000019" w14:textId="77777777" w:rsidR="004C7D5F" w:rsidRDefault="005C180F">
      <w:pPr>
        <w:numPr>
          <w:ilvl w:val="0"/>
          <w:numId w:val="4"/>
        </w:numPr>
      </w:pPr>
      <w:r>
        <w:t xml:space="preserve">Original and simple meaning of “haplotype”, other </w:t>
      </w:r>
      <w:r>
        <w:t>synonyms</w:t>
      </w:r>
    </w:p>
    <w:p w14:paraId="0000001A" w14:textId="77777777" w:rsidR="004C7D5F" w:rsidRDefault="005C180F">
      <w:pPr>
        <w:numPr>
          <w:ilvl w:val="0"/>
          <w:numId w:val="4"/>
        </w:numPr>
      </w:pPr>
      <w:r>
        <w:t>Definition through identity by descent (IBD)</w:t>
      </w:r>
    </w:p>
    <w:p w14:paraId="0000001B" w14:textId="77777777" w:rsidR="004C7D5F" w:rsidRDefault="005C180F">
      <w:pPr>
        <w:ind w:firstLine="1440"/>
      </w:pPr>
      <w:r>
        <w:t>“Haplotype blocks” can be def</w:t>
      </w:r>
      <w:r>
        <w:t>ined through identity by descent from a reference population</w:t>
      </w:r>
      <w:r>
        <w:t xml:space="preserve">. </w:t>
      </w:r>
      <w:r>
        <w:t>In some cases, there is an obvious reference population (</w:t>
      </w:r>
      <w:proofErr w:type="spellStart"/>
      <w:r>
        <w:t>eg</w:t>
      </w:r>
      <w:proofErr w:type="spellEnd"/>
      <w:r>
        <w:t xml:space="preserve"> in a selection experiment), but in general, it is arbitrary</w:t>
      </w:r>
      <w:r>
        <w:t>.</w:t>
      </w:r>
    </w:p>
    <w:p w14:paraId="0000001C" w14:textId="77777777" w:rsidR="004C7D5F" w:rsidRDefault="005C180F">
      <w:pPr>
        <w:numPr>
          <w:ilvl w:val="0"/>
          <w:numId w:val="4"/>
        </w:numPr>
      </w:pPr>
      <w:r>
        <w:t>Definition through ancestral recombination graph (ARG)</w:t>
      </w:r>
    </w:p>
    <w:p w14:paraId="0000001D" w14:textId="77777777" w:rsidR="004C7D5F" w:rsidRDefault="005C180F">
      <w:pPr>
        <w:numPr>
          <w:ilvl w:val="1"/>
          <w:numId w:val="4"/>
        </w:numPr>
      </w:pPr>
      <w:r>
        <w:t>We should think in</w:t>
      </w:r>
      <w:r>
        <w:t xml:space="preserve"> terms of the ARG; then, we see that haplotype blocks correspond to sets of genomes that depend from particular branches.</w:t>
      </w:r>
    </w:p>
    <w:p w14:paraId="0000001E" w14:textId="77777777" w:rsidR="004C7D5F" w:rsidRDefault="005C180F">
      <w:pPr>
        <w:ind w:firstLine="1440"/>
      </w:pPr>
      <w:r>
        <w:t>Using this definition, in which blocks descend from some branch, they can be detected through carrying mutations with a certain config</w:t>
      </w:r>
      <w:r>
        <w:t xml:space="preserve">uration; </w:t>
      </w:r>
    </w:p>
    <w:p w14:paraId="0000001F" w14:textId="77777777" w:rsidR="004C7D5F" w:rsidRDefault="005C180F">
      <w:pPr>
        <w:ind w:left="0" w:firstLine="720"/>
      </w:pPr>
      <w:r>
        <w:t xml:space="preserve">The number of such mutations corresponds to the length of the branch. </w:t>
      </w:r>
    </w:p>
    <w:p w14:paraId="00000020" w14:textId="77777777" w:rsidR="004C7D5F" w:rsidRDefault="005C180F">
      <w:pPr>
        <w:ind w:firstLine="0"/>
      </w:pPr>
      <w:r>
        <w:t xml:space="preserve">Close relation with Konrad’s </w:t>
      </w:r>
      <w:proofErr w:type="spellStart"/>
      <w:r>
        <w:t>blockwise</w:t>
      </w:r>
      <w:proofErr w:type="spellEnd"/>
      <w:r>
        <w:t xml:space="preserve"> SFS, which also looks at the numbers of each mutational configuration in a window.</w:t>
      </w:r>
    </w:p>
    <w:p w14:paraId="00000021" w14:textId="77777777" w:rsidR="004C7D5F" w:rsidRDefault="005C180F">
      <w:pPr>
        <w:ind w:left="0" w:firstLine="720"/>
      </w:pPr>
      <w:r>
        <w:t>That extra information comes from knowing the block l</w:t>
      </w:r>
      <w:r>
        <w:t>ength (and how exactly do we define that?)</w:t>
      </w:r>
    </w:p>
    <w:p w14:paraId="00000022" w14:textId="77777777" w:rsidR="004C7D5F" w:rsidRDefault="005C180F">
      <w:pPr>
        <w:numPr>
          <w:ilvl w:val="0"/>
          <w:numId w:val="4"/>
        </w:numPr>
      </w:pPr>
      <w:r>
        <w:t>How length of the haplotype block is defined? What information does it carry?</w:t>
      </w:r>
      <w:ins w:id="11" w:author="Daria Shipilina" w:date="2021-10-04T08:33:00Z">
        <w:r>
          <w:t xml:space="preserve"> What definitions are used in the literature?</w:t>
        </w:r>
      </w:ins>
    </w:p>
    <w:p w14:paraId="00000023" w14:textId="77777777" w:rsidR="004C7D5F" w:rsidRDefault="005C180F">
      <w:pPr>
        <w:numPr>
          <w:ilvl w:val="0"/>
          <w:numId w:val="4"/>
        </w:numPr>
      </w:pPr>
      <w:commentRangeStart w:id="12"/>
      <w:r>
        <w:t>Importance of haplotype length information for inference</w:t>
      </w:r>
      <w:commentRangeEnd w:id="12"/>
      <w:r>
        <w:commentReference w:id="12"/>
      </w:r>
    </w:p>
    <w:p w14:paraId="00000024" w14:textId="77777777" w:rsidR="004C7D5F" w:rsidRDefault="004C7D5F">
      <w:pPr>
        <w:ind w:left="0" w:firstLine="0"/>
      </w:pPr>
    </w:p>
    <w:p w14:paraId="00000025" w14:textId="77777777" w:rsidR="004C7D5F" w:rsidRDefault="005C180F">
      <w:pPr>
        <w:pStyle w:val="Heading4"/>
      </w:pPr>
      <w:bookmarkStart w:id="13" w:name="_uzsp1gtkiyu8" w:colFirst="0" w:colLast="0"/>
      <w:bookmarkEnd w:id="13"/>
      <w:r>
        <w:t>Length of the haplotype block</w:t>
      </w:r>
      <w:r>
        <w:t>: simulation example</w:t>
      </w:r>
      <w:del w:id="14" w:author="Daria Shipilina" w:date="2021-10-04T08:41:00Z">
        <w:r>
          <w:delText xml:space="preserve"> Example/Simulation/Cartoon</w:delText>
        </w:r>
      </w:del>
    </w:p>
    <w:p w14:paraId="00000026" w14:textId="77777777" w:rsidR="004C7D5F" w:rsidRDefault="005C180F">
      <w:pPr>
        <w:numPr>
          <w:ilvl w:val="0"/>
          <w:numId w:val="1"/>
        </w:numPr>
      </w:pPr>
      <w:r>
        <w:t>What type of analysis can be improved while using haplotype length and frequency as a statistics? What is the new information we gain? What kind of analysis will gain extra power?</w:t>
      </w:r>
    </w:p>
    <w:p w14:paraId="00000027" w14:textId="77777777" w:rsidR="004C7D5F" w:rsidRDefault="005C180F">
      <w:pPr>
        <w:numPr>
          <w:ilvl w:val="0"/>
          <w:numId w:val="1"/>
        </w:numPr>
      </w:pPr>
      <w:r>
        <w:t xml:space="preserve">Simulation example: </w:t>
      </w:r>
    </w:p>
    <w:p w14:paraId="4894855C" w14:textId="77777777" w:rsidR="00D65810" w:rsidRDefault="005C180F" w:rsidP="00D65810">
      <w:pPr>
        <w:pStyle w:val="ListParagraph"/>
        <w:numPr>
          <w:ilvl w:val="0"/>
          <w:numId w:val="10"/>
        </w:numPr>
      </w:pPr>
      <w:ins w:id="15" w:author="Daria Shipilina" w:date="2021-10-04T08:40:00Z">
        <w:r>
          <w:t xml:space="preserve">false positive - a region with (by chance) an unusually short genealogy </w:t>
        </w:r>
      </w:ins>
    </w:p>
    <w:p w14:paraId="48FBE040" w14:textId="77777777" w:rsidR="00D65810" w:rsidRDefault="005C180F" w:rsidP="00D65810">
      <w:pPr>
        <w:pStyle w:val="ListParagraph"/>
        <w:numPr>
          <w:ilvl w:val="0"/>
          <w:numId w:val="10"/>
        </w:numPr>
      </w:pPr>
      <w:r>
        <w:t>neutral</w:t>
      </w:r>
    </w:p>
    <w:p w14:paraId="00000029" w14:textId="11FD99A4" w:rsidR="004C7D5F" w:rsidRPr="00D65810" w:rsidRDefault="005C180F" w:rsidP="00D65810">
      <w:pPr>
        <w:pStyle w:val="ListParagraph"/>
        <w:numPr>
          <w:ilvl w:val="0"/>
          <w:numId w:val="10"/>
        </w:numPr>
      </w:pPr>
      <w:r>
        <w:lastRenderedPageBreak/>
        <w:t>hard sweep</w:t>
      </w:r>
    </w:p>
    <w:p w14:paraId="0000002B" w14:textId="6D32F8F1" w:rsidR="004C7D5F" w:rsidRPr="00D65810" w:rsidRDefault="005C180F" w:rsidP="00D65810">
      <w:pPr>
        <w:numPr>
          <w:ilvl w:val="0"/>
          <w:numId w:val="7"/>
        </w:numPr>
      </w:pPr>
      <w:del w:id="16" w:author="Daria Shipilina" w:date="2021-10-04T08:40:00Z">
        <w:r>
          <w:delText>f</w:delText>
        </w:r>
        <w:r>
          <w:delText>alse positive - a region with (by chance) an unusually short gene</w:delText>
        </w:r>
      </w:del>
      <w:r>
        <w:t>island model</w:t>
      </w:r>
    </w:p>
    <w:p w14:paraId="0000002C" w14:textId="77777777" w:rsidR="004C7D5F" w:rsidRPr="00D65810" w:rsidRDefault="005C180F">
      <w:pPr>
        <w:numPr>
          <w:ilvl w:val="0"/>
          <w:numId w:val="7"/>
        </w:numPr>
      </w:pPr>
      <w:r>
        <w:t>balancing selection</w:t>
      </w:r>
    </w:p>
    <w:p w14:paraId="0000002D" w14:textId="77777777" w:rsidR="004C7D5F" w:rsidRDefault="004C7D5F"/>
    <w:p w14:paraId="0000002E" w14:textId="77777777" w:rsidR="004C7D5F" w:rsidRDefault="005C180F">
      <w:pPr>
        <w:pStyle w:val="Heading4"/>
      </w:pPr>
      <w:bookmarkStart w:id="17" w:name="_u9yxc98pxbd4" w:colFirst="0" w:colLast="0"/>
      <w:bookmarkEnd w:id="17"/>
      <w:ins w:id="18" w:author="Daria Shipilina" w:date="2021-10-01T08:58:00Z">
        <w:r>
          <w:t>Practical definition of the haplotype block and applicatio</w:t>
        </w:r>
        <w:r>
          <w:t xml:space="preserve">n of haplotype block length </w:t>
        </w:r>
      </w:ins>
      <w:del w:id="19" w:author="Daria Shipilina" w:date="2021-10-01T08:58:00Z">
        <w:r>
          <w:delText>Usage</w:delText>
        </w:r>
      </w:del>
    </w:p>
    <w:p w14:paraId="0000002F" w14:textId="77777777" w:rsidR="004C7D5F" w:rsidRDefault="005C180F">
      <w:pPr>
        <w:numPr>
          <w:ilvl w:val="0"/>
          <w:numId w:val="2"/>
        </w:numPr>
        <w:rPr>
          <w:ins w:id="20" w:author="Daria Shipilina" w:date="2021-10-04T08:55:00Z"/>
        </w:rPr>
      </w:pPr>
      <w:ins w:id="21" w:author="Daria Shipilina" w:date="2021-10-04T08:55:00Z">
        <w:r>
          <w:t xml:space="preserve">Approaches to infer haplotype blocks: phasing, haplotype block inference. </w:t>
        </w:r>
      </w:ins>
    </w:p>
    <w:p w14:paraId="00000030" w14:textId="77777777" w:rsidR="004C7D5F" w:rsidRDefault="005C180F">
      <w:pPr>
        <w:numPr>
          <w:ilvl w:val="1"/>
          <w:numId w:val="2"/>
        </w:numPr>
        <w:rPr>
          <w:ins w:id="22" w:author="Daria Shipilina" w:date="2021-10-04T08:55:00Z"/>
        </w:rPr>
      </w:pPr>
      <w:ins w:id="23" w:author="Daria Shipilina" w:date="2021-10-04T08:55:00Z">
        <w:r>
          <w:t>Phasing software underlying assumptions about haplotype structure:</w:t>
        </w:r>
      </w:ins>
    </w:p>
    <w:p w14:paraId="00000031" w14:textId="77777777" w:rsidR="004C7D5F" w:rsidRDefault="005C180F">
      <w:pPr>
        <w:ind w:left="1440" w:firstLine="0"/>
        <w:rPr>
          <w:ins w:id="24" w:author="Daria Shipilina" w:date="2021-10-04T08:55:00Z"/>
        </w:rPr>
      </w:pPr>
      <w:ins w:id="25" w:author="Daria Shipilina" w:date="2021-10-04T08:55:00Z">
        <w:r>
          <w:t>Sequential Markov coalescent (SMC) is assumed as an approximation, whenever a Hi</w:t>
        </w:r>
        <w:r>
          <w:t xml:space="preserve">dden Markov Model is used. </w:t>
        </w:r>
      </w:ins>
    </w:p>
    <w:p w14:paraId="00000032" w14:textId="77777777" w:rsidR="004C7D5F" w:rsidRDefault="005C180F">
      <w:pPr>
        <w:numPr>
          <w:ilvl w:val="1"/>
          <w:numId w:val="2"/>
        </w:numPr>
        <w:rPr>
          <w:ins w:id="26" w:author="Daria Shipilina" w:date="2021-10-04T08:55:00Z"/>
        </w:rPr>
      </w:pPr>
      <w:ins w:id="27" w:author="Daria Shipilina" w:date="2021-10-04T08:55:00Z">
        <w:r>
          <w:t xml:space="preserve">“Blockers”: </w:t>
        </w:r>
        <w:proofErr w:type="spellStart"/>
        <w:r>
          <w:t>HaploBlocker</w:t>
        </w:r>
        <w:proofErr w:type="spellEnd"/>
        <w:r>
          <w:t xml:space="preserve">, </w:t>
        </w:r>
        <w:proofErr w:type="spellStart"/>
        <w:r>
          <w:t>HaploView</w:t>
        </w:r>
        <w:proofErr w:type="spellEnd"/>
      </w:ins>
    </w:p>
    <w:p w14:paraId="00000033" w14:textId="77777777" w:rsidR="004C7D5F" w:rsidRDefault="005C180F" w:rsidP="004C7D5F">
      <w:pPr>
        <w:numPr>
          <w:ilvl w:val="1"/>
          <w:numId w:val="2"/>
        </w:numPr>
        <w:pPrChange w:id="28" w:author="Daria Shipilina" w:date="2021-10-04T08:56:00Z">
          <w:pPr>
            <w:numPr>
              <w:ilvl w:val="1"/>
              <w:numId w:val="2"/>
            </w:numPr>
          </w:pPr>
        </w:pPrChange>
      </w:pPr>
      <w:r>
        <w:t xml:space="preserve">How accurate are the algorithms in inferring the “true” blocks? </w:t>
      </w:r>
    </w:p>
    <w:p w14:paraId="00000034" w14:textId="77777777" w:rsidR="004C7D5F" w:rsidRDefault="005C180F">
      <w:pPr>
        <w:ind w:left="1440" w:firstLine="0"/>
        <w:rPr>
          <w:ins w:id="29" w:author="Daria Shipilina" w:date="2021-10-04T08:57:00Z"/>
        </w:rPr>
      </w:pPr>
      <w:r>
        <w:t>(hard to determine without a lot of simulation, but maybe one can make some comment)</w:t>
      </w:r>
    </w:p>
    <w:p w14:paraId="00000035" w14:textId="77777777" w:rsidR="004C7D5F" w:rsidRDefault="005C180F">
      <w:pPr>
        <w:numPr>
          <w:ilvl w:val="1"/>
          <w:numId w:val="2"/>
        </w:numPr>
      </w:pPr>
      <w:ins w:id="30" w:author="Daria Shipilina" w:date="2021-10-04T08:57:00Z">
        <w:r>
          <w:t>Genealogy-aware algorithms (</w:t>
        </w:r>
        <w:proofErr w:type="spellStart"/>
        <w:r>
          <w:t>tsinfer</w:t>
        </w:r>
        <w:proofErr w:type="spellEnd"/>
        <w:r>
          <w:t>, Relat</w:t>
        </w:r>
        <w:r>
          <w:t xml:space="preserve">e): </w:t>
        </w:r>
      </w:ins>
    </w:p>
    <w:p w14:paraId="00000036" w14:textId="77777777" w:rsidR="004C7D5F" w:rsidRPr="00D65810" w:rsidRDefault="005C180F">
      <w:pPr>
        <w:ind w:firstLine="1440"/>
        <w:rPr>
          <w:rFonts w:ascii="Arial" w:eastAsia="Arial" w:hAnsi="Arial" w:cs="Arial"/>
          <w:color w:val="000000"/>
        </w:rPr>
      </w:pPr>
      <w:r>
        <w:t>Ancestral Haplotype reconstruction serves as a basis for block length definition</w:t>
      </w:r>
    </w:p>
    <w:p w14:paraId="00000037" w14:textId="77777777" w:rsidR="004C7D5F" w:rsidRDefault="004C7D5F">
      <w:pPr>
        <w:ind w:firstLine="720"/>
      </w:pPr>
    </w:p>
    <w:p w14:paraId="00000038" w14:textId="77777777" w:rsidR="004C7D5F" w:rsidRDefault="005C180F">
      <w:pPr>
        <w:numPr>
          <w:ilvl w:val="0"/>
          <w:numId w:val="2"/>
        </w:numPr>
      </w:pPr>
      <w:r>
        <w:t>Using haplotype block length in inference of selection</w:t>
      </w:r>
    </w:p>
    <w:p w14:paraId="00000039" w14:textId="77777777" w:rsidR="004C7D5F" w:rsidRDefault="005C180F">
      <w:pPr>
        <w:numPr>
          <w:ilvl w:val="1"/>
          <w:numId w:val="2"/>
        </w:numPr>
      </w:pPr>
      <w:r>
        <w:t>EHH and derivatives: practical definition of the haplotype block</w:t>
      </w:r>
    </w:p>
    <w:p w14:paraId="0000003A" w14:textId="77777777" w:rsidR="004C7D5F" w:rsidRDefault="005C180F">
      <w:pPr>
        <w:numPr>
          <w:ilvl w:val="0"/>
          <w:numId w:val="5"/>
        </w:numPr>
      </w:pPr>
      <w:proofErr w:type="spellStart"/>
      <w:r>
        <w:t>iHS</w:t>
      </w:r>
      <w:proofErr w:type="spellEnd"/>
      <w:r>
        <w:t xml:space="preserve"> (Integrated Haplotype Score), </w:t>
      </w:r>
      <w:proofErr w:type="spellStart"/>
      <w:r>
        <w:t>xpEHH</w:t>
      </w:r>
      <w:proofErr w:type="spellEnd"/>
      <w:r>
        <w:t>, w</w:t>
      </w:r>
    </w:p>
    <w:p w14:paraId="0000003B" w14:textId="77777777" w:rsidR="004C7D5F" w:rsidRDefault="005C180F">
      <w:pPr>
        <w:numPr>
          <w:ilvl w:val="1"/>
          <w:numId w:val="2"/>
        </w:numPr>
      </w:pPr>
      <w:r>
        <w:t>Is usi</w:t>
      </w:r>
      <w:r>
        <w:t>ng Relate output is better approach for inferring selection?</w:t>
      </w:r>
    </w:p>
    <w:p w14:paraId="0000003C" w14:textId="77777777" w:rsidR="004C7D5F" w:rsidRDefault="004C7D5F">
      <w:pPr>
        <w:ind w:left="1440" w:firstLine="0"/>
      </w:pPr>
    </w:p>
    <w:p w14:paraId="0000003D" w14:textId="77777777" w:rsidR="004C7D5F" w:rsidRDefault="005C180F">
      <w:pPr>
        <w:numPr>
          <w:ilvl w:val="0"/>
          <w:numId w:val="2"/>
        </w:numPr>
      </w:pPr>
      <w:r>
        <w:t>Using haplotype block in population structure inference</w:t>
      </w:r>
    </w:p>
    <w:p w14:paraId="0000003E" w14:textId="77777777" w:rsidR="004C7D5F" w:rsidRDefault="005C180F">
      <w:pPr>
        <w:numPr>
          <w:ilvl w:val="2"/>
          <w:numId w:val="2"/>
        </w:numPr>
      </w:pPr>
      <w:r>
        <w:t>Definition of the haplotype block in inference of population structure, LD</w:t>
      </w:r>
    </w:p>
    <w:p w14:paraId="0000003F" w14:textId="77777777" w:rsidR="004C7D5F" w:rsidRDefault="005C180F">
      <w:pPr>
        <w:numPr>
          <w:ilvl w:val="2"/>
          <w:numId w:val="2"/>
        </w:numPr>
      </w:pPr>
      <w:r>
        <w:t>Relation to ADMIXTURE methods</w:t>
      </w:r>
    </w:p>
    <w:p w14:paraId="00000040" w14:textId="77777777" w:rsidR="004C7D5F" w:rsidRDefault="005C180F">
      <w:pPr>
        <w:numPr>
          <w:ilvl w:val="2"/>
          <w:numId w:val="2"/>
        </w:numPr>
      </w:pPr>
      <w:proofErr w:type="spellStart"/>
      <w:r>
        <w:t>fineSTRUCTURE</w:t>
      </w:r>
      <w:proofErr w:type="spellEnd"/>
      <w:r>
        <w:t xml:space="preserve"> - haplotype-based inference approach (special case: RAD data)</w:t>
      </w:r>
    </w:p>
    <w:p w14:paraId="00000041" w14:textId="77777777" w:rsidR="004C7D5F" w:rsidRDefault="005C180F">
      <w:pPr>
        <w:numPr>
          <w:ilvl w:val="0"/>
          <w:numId w:val="2"/>
        </w:numPr>
      </w:pPr>
      <w:r>
        <w:t>How can we do better in the inference above?</w:t>
      </w:r>
    </w:p>
    <w:p w14:paraId="00000043" w14:textId="4166CBA3" w:rsidR="004C7D5F" w:rsidRDefault="004C7D5F" w:rsidP="00D65810">
      <w:pPr>
        <w:ind w:left="0" w:firstLine="0"/>
        <w:rPr>
          <w:sz w:val="21"/>
          <w:szCs w:val="21"/>
        </w:rPr>
      </w:pPr>
    </w:p>
    <w:p w14:paraId="00000081" w14:textId="2E37F303" w:rsidR="004C7D5F" w:rsidRDefault="00D65810" w:rsidP="005C180F">
      <w:pPr>
        <w:pStyle w:val="Heading2"/>
      </w:pPr>
      <w:r>
        <w:t>Summary and conclusion</w:t>
      </w:r>
      <w:bookmarkStart w:id="31" w:name="_2ei2mpqdbqz9" w:colFirst="0" w:colLast="0"/>
      <w:bookmarkEnd w:id="31"/>
    </w:p>
    <w:p w14:paraId="00000085" w14:textId="77777777" w:rsidR="004C7D5F" w:rsidRDefault="004C7D5F">
      <w:pPr>
        <w:rPr>
          <w:rFonts w:ascii="Calibri" w:eastAsia="Calibri" w:hAnsi="Calibri" w:cs="Calibri"/>
          <w:sz w:val="24"/>
          <w:szCs w:val="24"/>
        </w:rPr>
      </w:pPr>
      <w:bookmarkStart w:id="32" w:name="_wq1riqnpw052" w:colFirst="0" w:colLast="0"/>
      <w:bookmarkEnd w:id="32"/>
    </w:p>
    <w:p w14:paraId="00000086" w14:textId="77777777" w:rsidR="004C7D5F" w:rsidRDefault="004C7D5F">
      <w:pPr>
        <w:rPr>
          <w:sz w:val="21"/>
          <w:szCs w:val="21"/>
        </w:rPr>
      </w:pPr>
    </w:p>
    <w:p w14:paraId="00000087" w14:textId="77777777" w:rsidR="004C7D5F" w:rsidRDefault="004C7D5F">
      <w:pPr>
        <w:rPr>
          <w:sz w:val="21"/>
          <w:szCs w:val="21"/>
        </w:rPr>
      </w:pPr>
    </w:p>
    <w:p w14:paraId="00000088" w14:textId="77777777" w:rsidR="004C7D5F" w:rsidRDefault="004C7D5F">
      <w:pPr>
        <w:rPr>
          <w:sz w:val="21"/>
          <w:szCs w:val="21"/>
        </w:rPr>
      </w:pPr>
    </w:p>
    <w:p w14:paraId="00000089" w14:textId="77777777" w:rsidR="004C7D5F" w:rsidRDefault="004C7D5F">
      <w:pPr>
        <w:rPr>
          <w:rFonts w:ascii="Calibri" w:eastAsia="Calibri" w:hAnsi="Calibri" w:cs="Calibri"/>
          <w:sz w:val="24"/>
          <w:szCs w:val="24"/>
        </w:rPr>
      </w:pPr>
    </w:p>
    <w:p w14:paraId="0000008A" w14:textId="77777777" w:rsidR="004C7D5F" w:rsidRDefault="004C7D5F">
      <w:pPr>
        <w:rPr>
          <w:rFonts w:ascii="Calibri" w:eastAsia="Calibri" w:hAnsi="Calibri" w:cs="Calibri"/>
          <w:sz w:val="24"/>
          <w:szCs w:val="24"/>
        </w:rPr>
      </w:pPr>
    </w:p>
    <w:sectPr w:rsidR="004C7D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Daria Shipilina" w:date="2021-10-04T08:32:00Z" w:initials="">
    <w:p w14:paraId="0000008B" w14:textId="77777777" w:rsidR="004C7D5F" w:rsidRDefault="005C18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Introduce it here, connect to the ne</w:t>
      </w:r>
      <w:r>
        <w:rPr>
          <w:rFonts w:ascii="Arial" w:eastAsia="Arial" w:hAnsi="Arial" w:cs="Arial"/>
          <w:color w:val="000000"/>
        </w:rPr>
        <w:t>xt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8B" w16cid:durableId="25059D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3F8"/>
    <w:multiLevelType w:val="multilevel"/>
    <w:tmpl w:val="717644A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491108"/>
    <w:multiLevelType w:val="multilevel"/>
    <w:tmpl w:val="2794BB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0A51CDC"/>
    <w:multiLevelType w:val="multilevel"/>
    <w:tmpl w:val="9CEA5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D706BA"/>
    <w:multiLevelType w:val="multilevel"/>
    <w:tmpl w:val="8592D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BE33F2"/>
    <w:multiLevelType w:val="multilevel"/>
    <w:tmpl w:val="3496E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736D84"/>
    <w:multiLevelType w:val="hybridMultilevel"/>
    <w:tmpl w:val="7228C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D7E74"/>
    <w:multiLevelType w:val="multilevel"/>
    <w:tmpl w:val="0C4C4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1C779E"/>
    <w:multiLevelType w:val="multilevel"/>
    <w:tmpl w:val="6BECD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D92626"/>
    <w:multiLevelType w:val="multilevel"/>
    <w:tmpl w:val="4EC0A2B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0472BBC"/>
    <w:multiLevelType w:val="multilevel"/>
    <w:tmpl w:val="EF80B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D5F"/>
    <w:rsid w:val="004C7D5F"/>
    <w:rsid w:val="005C180F"/>
    <w:rsid w:val="00D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7EE2"/>
  <w15:docId w15:val="{DECAE151-C613-B046-BA15-1278DFEB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highlight w:val="white"/>
        <w:lang w:val="en-GB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400" w:after="120"/>
    </w:pPr>
    <w:rPr>
      <w:sz w:val="40"/>
      <w:szCs w:val="4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1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1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6581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2021-10-04T13:35:00Z</dcterms:created>
  <dcterms:modified xsi:type="dcterms:W3CDTF">2021-10-05T06:01:00Z</dcterms:modified>
</cp:coreProperties>
</file>